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99BCD" w14:textId="77777777" w:rsidR="00B172ED" w:rsidRPr="00183A08" w:rsidRDefault="00B172ED" w:rsidP="00B172ED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B172ED" w14:paraId="3FAC513E" w14:textId="77777777" w:rsidTr="00E05436">
        <w:trPr>
          <w:cantSplit/>
          <w:trHeight w:val="1787"/>
        </w:trPr>
        <w:tc>
          <w:tcPr>
            <w:tcW w:w="4599" w:type="dxa"/>
          </w:tcPr>
          <w:p w14:paraId="62DAFE88" w14:textId="77777777" w:rsidR="00B172ED" w:rsidRPr="00990C2C" w:rsidRDefault="00B172ED" w:rsidP="00E05436">
            <w:pPr>
              <w:pStyle w:val="a5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0663994D" w14:textId="77777777" w:rsidR="00B172ED" w:rsidRDefault="00B172ED" w:rsidP="00E05436">
            <w:pPr>
              <w:ind w:right="34"/>
            </w:pPr>
          </w:p>
        </w:tc>
        <w:tc>
          <w:tcPr>
            <w:tcW w:w="4397" w:type="dxa"/>
          </w:tcPr>
          <w:p w14:paraId="35FCD60C" w14:textId="77777777" w:rsidR="00B172ED" w:rsidRDefault="00B172ED" w:rsidP="00E05436">
            <w:pPr>
              <w:pStyle w:val="a5"/>
              <w:ind w:right="34"/>
              <w:jc w:val="center"/>
            </w:pPr>
          </w:p>
        </w:tc>
      </w:tr>
      <w:tr w:rsidR="00B172ED" w14:paraId="388F10D4" w14:textId="77777777" w:rsidTr="00E05436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50B58AEB" w14:textId="77777777" w:rsidR="00B172ED" w:rsidRPr="000A1237" w:rsidRDefault="00B172ED" w:rsidP="00E05436">
            <w:pPr>
              <w:jc w:val="center"/>
              <w:rPr>
                <w:caps/>
                <w:noProof w:val="0"/>
              </w:rPr>
            </w:pPr>
          </w:p>
          <w:p w14:paraId="5F9F3994" w14:textId="77777777" w:rsidR="00B172ED" w:rsidRPr="000A1237" w:rsidRDefault="00B172ED" w:rsidP="00E05436">
            <w:pPr>
              <w:jc w:val="center"/>
              <w:rPr>
                <w:caps/>
                <w:noProof w:val="0"/>
              </w:rPr>
            </w:pPr>
          </w:p>
          <w:p w14:paraId="7A70C54B" w14:textId="77777777" w:rsidR="00B172ED" w:rsidRDefault="00B172ED" w:rsidP="00E05436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14:paraId="534DC8FA" w14:textId="30CC80A6" w:rsidR="00B172ED" w:rsidRPr="009727FE" w:rsidDel="00215EE7" w:rsidRDefault="00215EE7" w:rsidP="00E05436">
            <w:pPr>
              <w:ind w:firstLine="0"/>
              <w:jc w:val="center"/>
              <w:rPr>
                <w:del w:id="0" w:author="Николай Ульянов" w:date="2023-06-04T03:41:00Z"/>
                <w:rStyle w:val="Info"/>
                <w:b/>
                <w:color w:val="auto"/>
                <w:sz w:val="32"/>
                <w:rPrChange w:id="1" w:author="Константин Брагин" w:date="2023-04-16T21:18:00Z">
                  <w:rPr>
                    <w:del w:id="2" w:author="Николай Ульянов" w:date="2023-06-04T03:41:00Z"/>
                    <w:rStyle w:val="Info"/>
                    <w:b/>
                    <w:color w:val="auto"/>
                    <w:sz w:val="32"/>
                    <w:lang w:val="en-US"/>
                  </w:rPr>
                </w:rPrChange>
              </w:rPr>
            </w:pPr>
            <w:ins w:id="3" w:author="Николай Ульянов" w:date="2023-06-04T03:41:00Z">
              <w:r>
                <w:fldChar w:fldCharType="begin"/>
              </w:r>
              <w:r>
                <w:instrText xml:space="preserve"> HYPERLINK "https://www.advantageonlineshopping.com/" \l "/" </w:instrText>
              </w:r>
              <w:r>
                <w:fldChar w:fldCharType="separate"/>
              </w:r>
              <w:r>
                <w:rPr>
                  <w:rStyle w:val="aa"/>
                  <w:rFonts w:ascii="Verdana" w:eastAsiaTheme="majorEastAsia" w:hAnsi="Verdana"/>
                  <w:sz w:val="20"/>
                  <w:szCs w:val="20"/>
                </w:rPr>
                <w:t>https://www.advantageonlineshopping.com/#/</w:t>
              </w:r>
              <w:r>
                <w:rPr>
                  <w:rStyle w:val="aa"/>
                  <w:rFonts w:ascii="Verdana" w:eastAsiaTheme="majorEastAsia" w:hAnsi="Verdana"/>
                  <w:sz w:val="20"/>
                  <w:szCs w:val="20"/>
                </w:rPr>
                <w:fldChar w:fldCharType="end"/>
              </w:r>
            </w:ins>
            <w:del w:id="4" w:author="Николай Ульянов" w:date="2023-06-04T03:41:00Z">
              <w:r w:rsidR="00B172ED" w:rsidRPr="005F5840" w:rsidDel="00215EE7">
                <w:rPr>
                  <w:rStyle w:val="Info"/>
                  <w:b/>
                  <w:color w:val="auto"/>
                  <w:sz w:val="32"/>
                  <w:lang w:val="en-US"/>
                </w:rPr>
                <w:delText>Web</w:delText>
              </w:r>
              <w:r w:rsidR="00B172ED" w:rsidRPr="009727FE" w:rsidDel="00215EE7">
                <w:rPr>
                  <w:rStyle w:val="Info"/>
                  <w:b/>
                  <w:color w:val="auto"/>
                  <w:sz w:val="32"/>
                  <w:rPrChange w:id="5" w:author="Константин Брагин" w:date="2023-04-16T21:18:00Z">
                    <w:rPr>
                      <w:rStyle w:val="Info"/>
                      <w:b/>
                      <w:color w:val="auto"/>
                      <w:sz w:val="32"/>
                      <w:lang w:val="en-US"/>
                    </w:rPr>
                  </w:rPrChange>
                </w:rPr>
                <w:delText xml:space="preserve"> </w:delText>
              </w:r>
              <w:r w:rsidR="00B172ED" w:rsidRPr="005F5840" w:rsidDel="00215EE7">
                <w:rPr>
                  <w:rStyle w:val="Info"/>
                  <w:b/>
                  <w:color w:val="auto"/>
                  <w:sz w:val="32"/>
                  <w:lang w:val="en-US"/>
                </w:rPr>
                <w:delText>Tours</w:delText>
              </w:r>
            </w:del>
          </w:p>
          <w:p w14:paraId="4AE6E744" w14:textId="77777777" w:rsidR="00215EE7" w:rsidRDefault="00215EE7" w:rsidP="00E05436">
            <w:pPr>
              <w:jc w:val="center"/>
              <w:rPr>
                <w:ins w:id="6" w:author="Николай Ульянов" w:date="2023-06-04T03:41:00Z"/>
                <w:rFonts w:ascii="Arial" w:hAnsi="Arial"/>
                <w:b/>
                <w:sz w:val="28"/>
              </w:rPr>
            </w:pPr>
          </w:p>
          <w:p w14:paraId="6A240D0A" w14:textId="333F8F15" w:rsidR="00B172ED" w:rsidRPr="00B172ED" w:rsidRDefault="00B172ED" w:rsidP="00E05436">
            <w:pPr>
              <w:jc w:val="center"/>
              <w:rPr>
                <w:rFonts w:ascii="Arial" w:hAnsi="Arial"/>
                <w:b/>
                <w:sz w:val="28"/>
              </w:rPr>
            </w:pPr>
            <w:r w:rsidRPr="00A13B52">
              <w:rPr>
                <w:rFonts w:ascii="Arial" w:hAnsi="Arial"/>
                <w:b/>
                <w:sz w:val="28"/>
              </w:rPr>
              <w:t xml:space="preserve"> Версия</w:t>
            </w:r>
            <w:r>
              <w:rPr>
                <w:rFonts w:ascii="Arial" w:hAnsi="Arial"/>
                <w:b/>
                <w:sz w:val="28"/>
              </w:rPr>
              <w:t xml:space="preserve"> системы</w:t>
            </w:r>
            <w:r w:rsidRPr="00A13B52">
              <w:rPr>
                <w:rFonts w:ascii="Arial" w:hAnsi="Arial"/>
                <w:b/>
                <w:sz w:val="28"/>
              </w:rPr>
              <w:t xml:space="preserve"> </w:t>
            </w:r>
            <w:ins w:id="7" w:author="Николай Ульянов" w:date="2023-06-14T03:31:00Z">
              <w:r w:rsidR="00993BB0">
                <w:t>0</w:t>
              </w:r>
            </w:ins>
            <w:ins w:id="8" w:author="Николай Ульянов" w:date="2023-06-14T03:32:00Z">
              <w:r w:rsidR="00993BB0">
                <w:t>.</w:t>
              </w:r>
            </w:ins>
            <w:ins w:id="9" w:author="Николай Ульянов" w:date="2023-06-14T03:31:00Z">
              <w:r w:rsidR="00993BB0">
                <w:t>12</w:t>
              </w:r>
            </w:ins>
            <w:del w:id="10" w:author="Николай Ульянов" w:date="2023-06-04T03:41:00Z">
              <w:r w:rsidRPr="009727FE" w:rsidDel="00215EE7">
                <w:rPr>
                  <w:rPrChange w:id="11" w:author="Константин Брагин" w:date="2023-04-16T21:18:00Z">
                    <w:rPr>
                      <w:lang w:val="en-US"/>
                    </w:rPr>
                  </w:rPrChange>
                </w:rPr>
                <w:delText>1</w:delText>
              </w:r>
            </w:del>
            <w:del w:id="12" w:author="Николай Ульянов" w:date="2023-06-14T03:31:00Z">
              <w:r w:rsidDel="00993BB0">
                <w:delText>.</w:delText>
              </w:r>
            </w:del>
            <w:del w:id="13" w:author="Николай Ульянов" w:date="2023-06-04T03:41:00Z">
              <w:r w:rsidDel="00215EE7">
                <w:delText>0</w:delText>
              </w:r>
            </w:del>
          </w:p>
          <w:p w14:paraId="041519E5" w14:textId="77777777" w:rsidR="00B172ED" w:rsidRDefault="00B172ED" w:rsidP="00E05436">
            <w:pPr>
              <w:pStyle w:val="a6"/>
              <w:spacing w:before="0"/>
              <w:ind w:left="-567" w:right="34"/>
              <w:rPr>
                <w:noProof w:val="0"/>
              </w:rPr>
            </w:pPr>
          </w:p>
        </w:tc>
      </w:tr>
      <w:tr w:rsidR="00B172ED" w14:paraId="0D43240A" w14:textId="77777777" w:rsidTr="00E05436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6385560D" w14:textId="77777777" w:rsidR="00B172ED" w:rsidRDefault="00B172ED" w:rsidP="00E05436">
            <w:pPr>
              <w:ind w:right="34"/>
            </w:pPr>
          </w:p>
        </w:tc>
      </w:tr>
      <w:tr w:rsidR="00B172ED" w14:paraId="54EDE7B8" w14:textId="77777777" w:rsidTr="00E05436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63CA5C03" w14:textId="77777777" w:rsidR="00B172ED" w:rsidRDefault="00B172ED" w:rsidP="0007629F">
            <w:pPr>
              <w:ind w:right="34" w:firstLine="0"/>
            </w:pPr>
          </w:p>
        </w:tc>
        <w:tc>
          <w:tcPr>
            <w:tcW w:w="270" w:type="dxa"/>
          </w:tcPr>
          <w:p w14:paraId="6538CAC3" w14:textId="77777777" w:rsidR="00B172ED" w:rsidRDefault="00B172ED" w:rsidP="00E05436">
            <w:pPr>
              <w:ind w:right="34"/>
            </w:pPr>
          </w:p>
        </w:tc>
        <w:tc>
          <w:tcPr>
            <w:tcW w:w="4487" w:type="dxa"/>
            <w:gridSpan w:val="2"/>
          </w:tcPr>
          <w:p w14:paraId="4EC7755A" w14:textId="77777777" w:rsidR="00B172ED" w:rsidRDefault="00B172ED" w:rsidP="00E05436">
            <w:pPr>
              <w:ind w:right="34"/>
            </w:pPr>
          </w:p>
        </w:tc>
      </w:tr>
      <w:tr w:rsidR="00B172ED" w14:paraId="4D8F1C3F" w14:textId="77777777" w:rsidTr="00E05436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45DF5882" w14:textId="77777777" w:rsidR="00B172ED" w:rsidRPr="00227A0C" w:rsidRDefault="00B172ED" w:rsidP="00E05436">
            <w:pPr>
              <w:pStyle w:val="a5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245344D3" w14:textId="77777777" w:rsidR="00B172ED" w:rsidRDefault="00B172ED" w:rsidP="00E05436">
            <w:pPr>
              <w:pStyle w:val="a5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29842513" w14:textId="77777777" w:rsidR="00B172ED" w:rsidRDefault="00B172ED" w:rsidP="00E05436">
            <w:pPr>
              <w:pStyle w:val="a5"/>
              <w:spacing w:before="120"/>
              <w:ind w:right="34"/>
              <w:jc w:val="right"/>
            </w:pPr>
          </w:p>
        </w:tc>
      </w:tr>
      <w:tr w:rsidR="00B172ED" w14:paraId="197DCDEB" w14:textId="77777777" w:rsidTr="00E05436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063B8EA2" w14:textId="77777777" w:rsidR="00B172ED" w:rsidRDefault="00B172ED" w:rsidP="00E05436">
            <w:pPr>
              <w:pStyle w:val="a5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35DB85FD" w14:textId="77777777" w:rsidR="00B172ED" w:rsidRDefault="00B172ED" w:rsidP="00E05436">
            <w:pPr>
              <w:pStyle w:val="a5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41B00A09" w14:textId="77777777" w:rsidR="00B172ED" w:rsidRDefault="00B172ED" w:rsidP="00E05436">
            <w:pPr>
              <w:pStyle w:val="a5"/>
              <w:spacing w:before="120"/>
              <w:ind w:right="34"/>
              <w:jc w:val="right"/>
            </w:pPr>
          </w:p>
        </w:tc>
      </w:tr>
      <w:tr w:rsidR="00B172ED" w14:paraId="65FCCB22" w14:textId="77777777" w:rsidTr="00E05436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0A517143" w14:textId="77777777" w:rsidR="00B172ED" w:rsidRDefault="00B172ED" w:rsidP="00E05436">
            <w:pPr>
              <w:pStyle w:val="a5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7172D65A" w14:textId="77777777" w:rsidR="00B172ED" w:rsidRDefault="00B172ED" w:rsidP="00E05436">
            <w:pPr>
              <w:pStyle w:val="a5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5D9631AE" w14:textId="77777777" w:rsidR="00B172ED" w:rsidRDefault="00B172ED" w:rsidP="00E05436">
            <w:pPr>
              <w:pStyle w:val="a5"/>
              <w:spacing w:before="120"/>
              <w:ind w:right="34"/>
              <w:jc w:val="right"/>
            </w:pPr>
          </w:p>
        </w:tc>
      </w:tr>
      <w:tr w:rsidR="00B172ED" w14:paraId="79E33E70" w14:textId="77777777" w:rsidTr="00E05436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2E09B8E9" w14:textId="77777777" w:rsidR="00B172ED" w:rsidRDefault="00B172ED" w:rsidP="00E05436">
            <w:pPr>
              <w:pStyle w:val="a5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46078927" w14:textId="77777777" w:rsidR="00B172ED" w:rsidRDefault="00B172ED" w:rsidP="00E05436">
            <w:pPr>
              <w:pStyle w:val="a5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2A257416" w14:textId="77777777" w:rsidR="00B172ED" w:rsidRDefault="00B172ED" w:rsidP="00E05436">
            <w:pPr>
              <w:pStyle w:val="a5"/>
              <w:spacing w:before="120"/>
              <w:ind w:right="34"/>
              <w:jc w:val="right"/>
            </w:pPr>
          </w:p>
        </w:tc>
      </w:tr>
      <w:tr w:rsidR="00B172ED" w14:paraId="1FC53C4A" w14:textId="77777777" w:rsidTr="00E05436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1DDF55B6" w14:textId="77777777" w:rsidR="00B172ED" w:rsidRDefault="00B172ED" w:rsidP="00E05436">
            <w:pPr>
              <w:pStyle w:val="a5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1BE7E6E2" w14:textId="77777777" w:rsidR="00B172ED" w:rsidRDefault="00B172ED" w:rsidP="00E05436">
            <w:pPr>
              <w:pStyle w:val="a5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2A9135AF" w14:textId="77777777" w:rsidR="00B172ED" w:rsidRDefault="00B172ED" w:rsidP="00E05436">
            <w:pPr>
              <w:pStyle w:val="a5"/>
              <w:spacing w:before="120"/>
              <w:ind w:right="34"/>
              <w:jc w:val="center"/>
            </w:pPr>
          </w:p>
        </w:tc>
      </w:tr>
    </w:tbl>
    <w:p w14:paraId="6CA6A1D2" w14:textId="77777777" w:rsidR="00B172ED" w:rsidRDefault="00B172ED" w:rsidP="00B172ED">
      <w:pPr>
        <w:ind w:firstLine="0"/>
      </w:pPr>
    </w:p>
    <w:p w14:paraId="4F9AE54E" w14:textId="77777777" w:rsidR="00B172ED" w:rsidRDefault="00B172ED" w:rsidP="00B172ED">
      <w:pPr>
        <w:ind w:firstLine="0"/>
      </w:pPr>
    </w:p>
    <w:p w14:paraId="045BD075" w14:textId="77777777" w:rsidR="00B172ED" w:rsidRDefault="00B172ED" w:rsidP="00B172ED">
      <w:pPr>
        <w:ind w:firstLine="0"/>
      </w:pPr>
    </w:p>
    <w:p w14:paraId="5158DA4A" w14:textId="77777777" w:rsidR="00B172ED" w:rsidRDefault="00B172ED" w:rsidP="00B172ED">
      <w:pPr>
        <w:ind w:firstLine="0"/>
      </w:pPr>
    </w:p>
    <w:p w14:paraId="58BB3527" w14:textId="77777777" w:rsidR="008F696E" w:rsidRDefault="00B172ED" w:rsidP="00B172ED">
      <w:pPr>
        <w:pageBreakBefore/>
        <w:jc w:val="center"/>
        <w:rPr>
          <w:b/>
          <w:caps/>
          <w:sz w:val="28"/>
          <w:szCs w:val="32"/>
        </w:rPr>
      </w:pPr>
      <w:bookmarkStart w:id="14" w:name="_Toc93986947"/>
      <w:r>
        <w:rPr>
          <w:b/>
          <w:caps/>
          <w:sz w:val="28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ru-RU" w:eastAsia="ru-RU"/>
        </w:rPr>
        <w:id w:val="1584105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F30511" w14:textId="77777777" w:rsidR="008F696E" w:rsidRDefault="008F696E">
          <w:pPr>
            <w:pStyle w:val="ac"/>
          </w:pPr>
        </w:p>
        <w:p w14:paraId="2616263C" w14:textId="77777777" w:rsidR="0053129A" w:rsidRDefault="008F696E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61921" w:history="1">
            <w:r w:rsidR="0053129A" w:rsidRPr="00135441">
              <w:rPr>
                <w:rStyle w:val="aa"/>
              </w:rPr>
              <w:t>Лист согласования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_Toc132361921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6</w:t>
            </w:r>
            <w:r w:rsidR="0053129A">
              <w:rPr>
                <w:webHidden/>
              </w:rPr>
              <w:fldChar w:fldCharType="end"/>
            </w:r>
          </w:hyperlink>
        </w:p>
        <w:p w14:paraId="3AC58318" w14:textId="77777777" w:rsidR="0053129A" w:rsidRDefault="00685503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22" w:history="1">
            <w:r w:rsidR="0053129A" w:rsidRPr="00135441">
              <w:rPr>
                <w:rStyle w:val="aa"/>
              </w:rPr>
              <w:t>История изменений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_Toc132361922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6</w:t>
            </w:r>
            <w:r w:rsidR="0053129A">
              <w:rPr>
                <w:webHidden/>
              </w:rPr>
              <w:fldChar w:fldCharType="end"/>
            </w:r>
          </w:hyperlink>
        </w:p>
        <w:p w14:paraId="46430B81" w14:textId="77777777" w:rsidR="0053129A" w:rsidRDefault="00685503">
          <w:pPr>
            <w:pStyle w:val="1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23" w:history="1">
            <w:r w:rsidR="0053129A" w:rsidRPr="00135441">
              <w:rPr>
                <w:rStyle w:val="aa"/>
              </w:rPr>
              <w:t>1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Сокращения и терминология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_Toc132361923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7</w:t>
            </w:r>
            <w:r w:rsidR="0053129A">
              <w:rPr>
                <w:webHidden/>
              </w:rPr>
              <w:fldChar w:fldCharType="end"/>
            </w:r>
          </w:hyperlink>
        </w:p>
        <w:p w14:paraId="151D4143" w14:textId="77777777" w:rsidR="0053129A" w:rsidRDefault="00685503">
          <w:pPr>
            <w:pStyle w:val="2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24" w:history="1">
            <w:r w:rsidR="0053129A" w:rsidRPr="00135441">
              <w:rPr>
                <w:rStyle w:val="aa"/>
              </w:rPr>
              <w:t>1.1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Сокращения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_Toc132361924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7</w:t>
            </w:r>
            <w:r w:rsidR="0053129A">
              <w:rPr>
                <w:webHidden/>
              </w:rPr>
              <w:fldChar w:fldCharType="end"/>
            </w:r>
          </w:hyperlink>
        </w:p>
        <w:p w14:paraId="1E5D6250" w14:textId="77777777" w:rsidR="0053129A" w:rsidRDefault="00685503">
          <w:pPr>
            <w:pStyle w:val="1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25" w:history="1">
            <w:r w:rsidR="0053129A" w:rsidRPr="00135441">
              <w:rPr>
                <w:rStyle w:val="aa"/>
              </w:rPr>
              <w:t>2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Введение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_Toc132361925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8</w:t>
            </w:r>
            <w:r w:rsidR="0053129A">
              <w:rPr>
                <w:webHidden/>
              </w:rPr>
              <w:fldChar w:fldCharType="end"/>
            </w:r>
          </w:hyperlink>
        </w:p>
        <w:p w14:paraId="7F9148A9" w14:textId="77777777" w:rsidR="0053129A" w:rsidRDefault="00685503">
          <w:pPr>
            <w:pStyle w:val="1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26" w:history="1">
            <w:r w:rsidR="0053129A" w:rsidRPr="00135441">
              <w:rPr>
                <w:rStyle w:val="aa"/>
              </w:rPr>
              <w:t>3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Цели тестирования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_Toc132361926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9</w:t>
            </w:r>
            <w:r w:rsidR="0053129A">
              <w:rPr>
                <w:webHidden/>
              </w:rPr>
              <w:fldChar w:fldCharType="end"/>
            </w:r>
          </w:hyperlink>
        </w:p>
        <w:p w14:paraId="039D850B" w14:textId="77777777" w:rsidR="0053129A" w:rsidRDefault="00685503">
          <w:pPr>
            <w:pStyle w:val="1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27" w:history="1">
            <w:r w:rsidR="0053129A" w:rsidRPr="00135441">
              <w:rPr>
                <w:rStyle w:val="aa"/>
              </w:rPr>
              <w:t>4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Ограничения тестирования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_Toc132361927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10</w:t>
            </w:r>
            <w:r w:rsidR="0053129A">
              <w:rPr>
                <w:webHidden/>
              </w:rPr>
              <w:fldChar w:fldCharType="end"/>
            </w:r>
          </w:hyperlink>
        </w:p>
        <w:p w14:paraId="4D059E09" w14:textId="77777777" w:rsidR="0053129A" w:rsidRDefault="00685503">
          <w:pPr>
            <w:pStyle w:val="2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28" w:history="1">
            <w:r w:rsidR="0053129A" w:rsidRPr="00135441">
              <w:rPr>
                <w:rStyle w:val="aa"/>
              </w:rPr>
              <w:t>4.1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Ограничения тестирования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_Toc132361928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10</w:t>
            </w:r>
            <w:r w:rsidR="0053129A">
              <w:rPr>
                <w:webHidden/>
              </w:rPr>
              <w:fldChar w:fldCharType="end"/>
            </w:r>
          </w:hyperlink>
        </w:p>
        <w:p w14:paraId="6B8C8B18" w14:textId="77777777" w:rsidR="0053129A" w:rsidRDefault="00685503">
          <w:pPr>
            <w:pStyle w:val="2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29" w:history="1">
            <w:r w:rsidR="0053129A" w:rsidRPr="00135441">
              <w:rPr>
                <w:rStyle w:val="aa"/>
              </w:rPr>
              <w:t>4.2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Риски тестирования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_Toc132361929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10</w:t>
            </w:r>
            <w:r w:rsidR="0053129A">
              <w:rPr>
                <w:webHidden/>
              </w:rPr>
              <w:fldChar w:fldCharType="end"/>
            </w:r>
          </w:hyperlink>
        </w:p>
        <w:p w14:paraId="09C11108" w14:textId="77777777" w:rsidR="0053129A" w:rsidRDefault="00685503">
          <w:pPr>
            <w:pStyle w:val="1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30" w:history="1">
            <w:r w:rsidR="0053129A" w:rsidRPr="00135441">
              <w:rPr>
                <w:rStyle w:val="aa"/>
              </w:rPr>
              <w:t>5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Объект тестирования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_Toc132361930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11</w:t>
            </w:r>
            <w:r w:rsidR="0053129A">
              <w:rPr>
                <w:webHidden/>
              </w:rPr>
              <w:fldChar w:fldCharType="end"/>
            </w:r>
          </w:hyperlink>
        </w:p>
        <w:p w14:paraId="4EB71661" w14:textId="77777777" w:rsidR="0053129A" w:rsidRDefault="00685503">
          <w:pPr>
            <w:pStyle w:val="2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31" w:history="1">
            <w:r w:rsidR="0053129A" w:rsidRPr="00135441">
              <w:rPr>
                <w:rStyle w:val="aa"/>
              </w:rPr>
              <w:t>5.1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Общие сведения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_Toc132361931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11</w:t>
            </w:r>
            <w:r w:rsidR="0053129A">
              <w:rPr>
                <w:webHidden/>
              </w:rPr>
              <w:fldChar w:fldCharType="end"/>
            </w:r>
          </w:hyperlink>
        </w:p>
        <w:p w14:paraId="60E26319" w14:textId="77777777" w:rsidR="0053129A" w:rsidRDefault="00685503">
          <w:pPr>
            <w:pStyle w:val="2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32" w:history="1">
            <w:r w:rsidR="0053129A" w:rsidRPr="00135441">
              <w:rPr>
                <w:rStyle w:val="aa"/>
              </w:rPr>
              <w:t>5.2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Архитектура системы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_Toc132361932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11</w:t>
            </w:r>
            <w:r w:rsidR="0053129A">
              <w:rPr>
                <w:webHidden/>
              </w:rPr>
              <w:fldChar w:fldCharType="end"/>
            </w:r>
          </w:hyperlink>
        </w:p>
        <w:p w14:paraId="6800AA72" w14:textId="77777777" w:rsidR="0053129A" w:rsidRDefault="00685503">
          <w:pPr>
            <w:pStyle w:val="1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33" w:history="1">
            <w:r w:rsidR="0053129A" w:rsidRPr="00135441">
              <w:rPr>
                <w:rStyle w:val="aa"/>
              </w:rPr>
              <w:t>6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Стратегия тестирования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_Toc132361933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13</w:t>
            </w:r>
            <w:r w:rsidR="0053129A">
              <w:rPr>
                <w:webHidden/>
              </w:rPr>
              <w:fldChar w:fldCharType="end"/>
            </w:r>
          </w:hyperlink>
        </w:p>
        <w:p w14:paraId="7C97B49F" w14:textId="77777777" w:rsidR="0053129A" w:rsidRDefault="00685503">
          <w:pPr>
            <w:pStyle w:val="2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34" w:history="1">
            <w:r w:rsidR="0053129A" w:rsidRPr="00135441">
              <w:rPr>
                <w:rStyle w:val="aa"/>
              </w:rPr>
              <w:t>6.1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Виды нагрузочного тестирования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_Toc132361934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13</w:t>
            </w:r>
            <w:r w:rsidR="0053129A">
              <w:rPr>
                <w:webHidden/>
              </w:rPr>
              <w:fldChar w:fldCharType="end"/>
            </w:r>
          </w:hyperlink>
        </w:p>
        <w:p w14:paraId="62F93677" w14:textId="77777777" w:rsidR="0053129A" w:rsidRDefault="00685503">
          <w:pPr>
            <w:pStyle w:val="31"/>
            <w:tabs>
              <w:tab w:val="left" w:pos="192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35" w:history="1">
            <w:r w:rsidR="0053129A" w:rsidRPr="00135441">
              <w:rPr>
                <w:rStyle w:val="aa"/>
              </w:rPr>
              <w:t>6.1.1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Определение максимальной производительности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_Toc132361935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13</w:t>
            </w:r>
            <w:r w:rsidR="0053129A">
              <w:rPr>
                <w:webHidden/>
              </w:rPr>
              <w:fldChar w:fldCharType="end"/>
            </w:r>
          </w:hyperlink>
        </w:p>
        <w:p w14:paraId="0DAB5311" w14:textId="77777777" w:rsidR="0053129A" w:rsidRDefault="00685503">
          <w:pPr>
            <w:pStyle w:val="31"/>
            <w:tabs>
              <w:tab w:val="left" w:pos="192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36" w:history="1">
            <w:r w:rsidR="0053129A" w:rsidRPr="00135441">
              <w:rPr>
                <w:rStyle w:val="aa"/>
              </w:rPr>
              <w:t>6.1.2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Тест надежности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_Toc132361936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13</w:t>
            </w:r>
            <w:r w:rsidR="0053129A">
              <w:rPr>
                <w:webHidden/>
              </w:rPr>
              <w:fldChar w:fldCharType="end"/>
            </w:r>
          </w:hyperlink>
        </w:p>
        <w:p w14:paraId="009E72DE" w14:textId="77777777" w:rsidR="0053129A" w:rsidRDefault="00685503">
          <w:pPr>
            <w:pStyle w:val="2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37" w:history="1">
            <w:r w:rsidR="0053129A" w:rsidRPr="00135441">
              <w:rPr>
                <w:rStyle w:val="aa"/>
              </w:rPr>
              <w:t>6.2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Критерии успешного завершения нагрузочного тестирования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_Toc132361937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14</w:t>
            </w:r>
            <w:r w:rsidR="0053129A">
              <w:rPr>
                <w:webHidden/>
              </w:rPr>
              <w:fldChar w:fldCharType="end"/>
            </w:r>
          </w:hyperlink>
        </w:p>
        <w:p w14:paraId="59A97142" w14:textId="77777777" w:rsidR="0053129A" w:rsidRDefault="00685503">
          <w:pPr>
            <w:pStyle w:val="1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38" w:history="1">
            <w:r w:rsidR="0053129A" w:rsidRPr="00135441">
              <w:rPr>
                <w:rStyle w:val="aa"/>
              </w:rPr>
              <w:t>7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Моделирование нагрузки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_Toc132361938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15</w:t>
            </w:r>
            <w:r w:rsidR="0053129A">
              <w:rPr>
                <w:webHidden/>
              </w:rPr>
              <w:fldChar w:fldCharType="end"/>
            </w:r>
          </w:hyperlink>
        </w:p>
        <w:p w14:paraId="546ADD2C" w14:textId="77777777" w:rsidR="0053129A" w:rsidRDefault="00685503">
          <w:pPr>
            <w:pStyle w:val="2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39" w:history="1">
            <w:r w:rsidR="0053129A" w:rsidRPr="00135441">
              <w:rPr>
                <w:rStyle w:val="aa"/>
              </w:rPr>
              <w:t>7.1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Обзор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_Toc132361939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15</w:t>
            </w:r>
            <w:r w:rsidR="0053129A">
              <w:rPr>
                <w:webHidden/>
              </w:rPr>
              <w:fldChar w:fldCharType="end"/>
            </w:r>
          </w:hyperlink>
        </w:p>
        <w:p w14:paraId="22B3D161" w14:textId="77777777" w:rsidR="0053129A" w:rsidRDefault="00685503">
          <w:pPr>
            <w:pStyle w:val="2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40" w:history="1">
            <w:r w:rsidR="0053129A" w:rsidRPr="00135441">
              <w:rPr>
                <w:rStyle w:val="aa"/>
              </w:rPr>
              <w:t>7.2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Профили нагрузки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_Toc132361940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15</w:t>
            </w:r>
            <w:r w:rsidR="0053129A">
              <w:rPr>
                <w:webHidden/>
              </w:rPr>
              <w:fldChar w:fldCharType="end"/>
            </w:r>
          </w:hyperlink>
        </w:p>
        <w:p w14:paraId="67743B65" w14:textId="77777777" w:rsidR="0053129A" w:rsidRDefault="00685503">
          <w:pPr>
            <w:pStyle w:val="31"/>
            <w:tabs>
              <w:tab w:val="left" w:pos="192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41" w:history="1">
            <w:r w:rsidR="0053129A" w:rsidRPr="00135441">
              <w:rPr>
                <w:rStyle w:val="aa"/>
              </w:rPr>
              <w:t>7.2.1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Профиль 1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_Toc132361941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15</w:t>
            </w:r>
            <w:r w:rsidR="0053129A">
              <w:rPr>
                <w:webHidden/>
              </w:rPr>
              <w:fldChar w:fldCharType="end"/>
            </w:r>
          </w:hyperlink>
        </w:p>
        <w:p w14:paraId="711784A1" w14:textId="77777777" w:rsidR="0053129A" w:rsidRDefault="00685503">
          <w:pPr>
            <w:pStyle w:val="2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42" w:history="1">
            <w:r w:rsidR="0053129A" w:rsidRPr="00135441">
              <w:rPr>
                <w:rStyle w:val="aa"/>
              </w:rPr>
              <w:t>7.3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Сценарии использования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_Toc132361942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16</w:t>
            </w:r>
            <w:r w:rsidR="0053129A">
              <w:rPr>
                <w:webHidden/>
              </w:rPr>
              <w:fldChar w:fldCharType="end"/>
            </w:r>
          </w:hyperlink>
        </w:p>
        <w:p w14:paraId="2E4806C1" w14:textId="77777777" w:rsidR="0053129A" w:rsidRDefault="00685503">
          <w:pPr>
            <w:pStyle w:val="1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43" w:history="1">
            <w:r w:rsidR="0053129A" w:rsidRPr="00135441">
              <w:rPr>
                <w:rStyle w:val="aa"/>
              </w:rPr>
              <w:t>8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Планируемые тесты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_Toc132361943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17</w:t>
            </w:r>
            <w:r w:rsidR="0053129A">
              <w:rPr>
                <w:webHidden/>
              </w:rPr>
              <w:fldChar w:fldCharType="end"/>
            </w:r>
          </w:hyperlink>
        </w:p>
        <w:p w14:paraId="1C37F41B" w14:textId="77777777" w:rsidR="0053129A" w:rsidRDefault="00685503">
          <w:pPr>
            <w:pStyle w:val="2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44" w:history="1">
            <w:r w:rsidR="0053129A" w:rsidRPr="00135441">
              <w:rPr>
                <w:rStyle w:val="aa"/>
              </w:rPr>
              <w:t>8.1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Перечень типов тестов в данном тестировании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_Toc132361944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17</w:t>
            </w:r>
            <w:r w:rsidR="0053129A">
              <w:rPr>
                <w:webHidden/>
              </w:rPr>
              <w:fldChar w:fldCharType="end"/>
            </w:r>
          </w:hyperlink>
        </w:p>
        <w:p w14:paraId="299C690E" w14:textId="77777777" w:rsidR="0053129A" w:rsidRDefault="00685503">
          <w:pPr>
            <w:pStyle w:val="2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45" w:history="1">
            <w:r w:rsidR="0053129A" w:rsidRPr="00135441">
              <w:rPr>
                <w:rStyle w:val="aa"/>
              </w:rPr>
              <w:t>8.2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Критерии успешности проведения тестов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_Toc132361945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17</w:t>
            </w:r>
            <w:r w:rsidR="0053129A">
              <w:rPr>
                <w:webHidden/>
              </w:rPr>
              <w:fldChar w:fldCharType="end"/>
            </w:r>
          </w:hyperlink>
        </w:p>
        <w:p w14:paraId="70770F3B" w14:textId="77777777" w:rsidR="0053129A" w:rsidRDefault="00685503">
          <w:pPr>
            <w:pStyle w:val="1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46" w:history="1">
            <w:r w:rsidR="0053129A" w:rsidRPr="00135441">
              <w:rPr>
                <w:rStyle w:val="aa"/>
              </w:rPr>
              <w:t>9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Мониторинг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_Toc132361946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18</w:t>
            </w:r>
            <w:r w:rsidR="0053129A">
              <w:rPr>
                <w:webHidden/>
              </w:rPr>
              <w:fldChar w:fldCharType="end"/>
            </w:r>
          </w:hyperlink>
        </w:p>
        <w:p w14:paraId="22903FC6" w14:textId="77777777" w:rsidR="0053129A" w:rsidRDefault="00685503">
          <w:pPr>
            <w:pStyle w:val="2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47" w:history="1">
            <w:r w:rsidR="0053129A" w:rsidRPr="00135441">
              <w:rPr>
                <w:rStyle w:val="aa"/>
              </w:rPr>
              <w:t>9.1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Описание средств мониторинга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_Toc132361947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18</w:t>
            </w:r>
            <w:r w:rsidR="0053129A">
              <w:rPr>
                <w:webHidden/>
              </w:rPr>
              <w:fldChar w:fldCharType="end"/>
            </w:r>
          </w:hyperlink>
        </w:p>
        <w:p w14:paraId="12EB53CB" w14:textId="77777777" w:rsidR="0053129A" w:rsidRDefault="00685503">
          <w:pPr>
            <w:pStyle w:val="2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48" w:history="1">
            <w:r w:rsidR="0053129A" w:rsidRPr="00135441">
              <w:rPr>
                <w:rStyle w:val="aa"/>
              </w:rPr>
              <w:t>9.2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Описание мониторинга ресурсов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_Toc132361948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18</w:t>
            </w:r>
            <w:r w:rsidR="0053129A">
              <w:rPr>
                <w:webHidden/>
              </w:rPr>
              <w:fldChar w:fldCharType="end"/>
            </w:r>
          </w:hyperlink>
        </w:p>
        <w:p w14:paraId="68FA4373" w14:textId="77777777" w:rsidR="0053129A" w:rsidRDefault="00685503">
          <w:pPr>
            <w:pStyle w:val="2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49" w:history="1">
            <w:r w:rsidR="0053129A" w:rsidRPr="00135441">
              <w:rPr>
                <w:rStyle w:val="aa"/>
              </w:rPr>
              <w:t>9.3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Описание измерений Бизнес-характеристик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_Toc132361949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19</w:t>
            </w:r>
            <w:r w:rsidR="0053129A">
              <w:rPr>
                <w:webHidden/>
              </w:rPr>
              <w:fldChar w:fldCharType="end"/>
            </w:r>
          </w:hyperlink>
        </w:p>
        <w:p w14:paraId="63FA6F29" w14:textId="77777777" w:rsidR="0053129A" w:rsidRDefault="00685503">
          <w:pPr>
            <w:pStyle w:val="1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50" w:history="1">
            <w:r w:rsidR="0053129A" w:rsidRPr="00135441">
              <w:rPr>
                <w:rStyle w:val="aa"/>
              </w:rPr>
              <w:t>10</w:t>
            </w:r>
            <w:r w:rsidR="0053129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53129A" w:rsidRPr="00135441">
              <w:rPr>
                <w:rStyle w:val="aa"/>
              </w:rPr>
              <w:t>Материалы, подлежащие сдаче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_Toc132361950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20</w:t>
            </w:r>
            <w:r w:rsidR="0053129A">
              <w:rPr>
                <w:webHidden/>
              </w:rPr>
              <w:fldChar w:fldCharType="end"/>
            </w:r>
          </w:hyperlink>
        </w:p>
        <w:p w14:paraId="198776AD" w14:textId="77777777" w:rsidR="0053129A" w:rsidRDefault="00685503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32361951" w:history="1">
            <w:r w:rsidR="0053129A" w:rsidRPr="00135441">
              <w:rPr>
                <w:rStyle w:val="aa"/>
                <w:i/>
              </w:rPr>
              <w:t>Приложение 1 - Краткое описание систем мониторинга НТ</w:t>
            </w:r>
            <w:r w:rsidR="0053129A">
              <w:rPr>
                <w:webHidden/>
              </w:rPr>
              <w:tab/>
            </w:r>
            <w:r w:rsidR="0053129A">
              <w:rPr>
                <w:webHidden/>
              </w:rPr>
              <w:fldChar w:fldCharType="begin"/>
            </w:r>
            <w:r w:rsidR="0053129A">
              <w:rPr>
                <w:webHidden/>
              </w:rPr>
              <w:instrText xml:space="preserve"> PAGEREF _Toc132361951 \h </w:instrText>
            </w:r>
            <w:r w:rsidR="0053129A">
              <w:rPr>
                <w:webHidden/>
              </w:rPr>
            </w:r>
            <w:r w:rsidR="0053129A">
              <w:rPr>
                <w:webHidden/>
              </w:rPr>
              <w:fldChar w:fldCharType="separate"/>
            </w:r>
            <w:r w:rsidR="0053129A">
              <w:rPr>
                <w:webHidden/>
              </w:rPr>
              <w:t>20</w:t>
            </w:r>
            <w:r w:rsidR="0053129A">
              <w:rPr>
                <w:webHidden/>
              </w:rPr>
              <w:fldChar w:fldCharType="end"/>
            </w:r>
          </w:hyperlink>
        </w:p>
        <w:p w14:paraId="7CE08B35" w14:textId="77777777" w:rsidR="008F696E" w:rsidRDefault="008F696E" w:rsidP="008F696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4D497194" w14:textId="77777777" w:rsidR="008F696E" w:rsidRDefault="008F696E" w:rsidP="00B172ED">
      <w:pPr>
        <w:pageBreakBefore/>
        <w:jc w:val="center"/>
        <w:rPr>
          <w:b/>
          <w:caps/>
          <w:sz w:val="28"/>
          <w:szCs w:val="32"/>
        </w:rPr>
      </w:pPr>
    </w:p>
    <w:p w14:paraId="15972863" w14:textId="77777777" w:rsidR="00B172ED" w:rsidRDefault="00B172ED" w:rsidP="008F696E">
      <w:pPr>
        <w:pStyle w:val="1"/>
      </w:pPr>
      <w:bookmarkStart w:id="15" w:name="_Toc5471255"/>
      <w:bookmarkStart w:id="16" w:name="_Toc132361921"/>
      <w:bookmarkStart w:id="17" w:name="_Ref179797986"/>
      <w:bookmarkStart w:id="18" w:name="_Ref179798076"/>
      <w:bookmarkStart w:id="19" w:name="_Toc57522955"/>
      <w:bookmarkStart w:id="20" w:name="_Toc94509447"/>
      <w:bookmarkStart w:id="21" w:name="_Toc94531691"/>
      <w:bookmarkStart w:id="22" w:name="_Toc94599370"/>
      <w:bookmarkEnd w:id="14"/>
      <w:r>
        <w:t>Лист согласования</w:t>
      </w:r>
      <w:bookmarkEnd w:id="15"/>
      <w:bookmarkEnd w:id="16"/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B172ED" w:rsidRPr="00E40F95" w14:paraId="35A170B6" w14:textId="77777777" w:rsidTr="00E05436">
        <w:trPr>
          <w:trHeight w:val="1245"/>
        </w:trPr>
        <w:tc>
          <w:tcPr>
            <w:tcW w:w="3227" w:type="dxa"/>
            <w:shd w:val="clear" w:color="auto" w:fill="auto"/>
          </w:tcPr>
          <w:p w14:paraId="62F52DD6" w14:textId="77777777" w:rsidR="00B172ED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14:paraId="72EC5CB5" w14:textId="77777777" w:rsidR="00B172ED" w:rsidRPr="00E40F95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14:paraId="70AD7028" w14:textId="77777777" w:rsidR="00B172ED" w:rsidRPr="00E40F95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14:paraId="48B497A8" w14:textId="77777777" w:rsidR="00B172ED" w:rsidRPr="00E40F95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14:paraId="532ADBE0" w14:textId="77777777" w:rsidR="00B172ED" w:rsidRPr="00E40F95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14:paraId="2E420408" w14:textId="77777777" w:rsidR="00B172ED" w:rsidRPr="00E40F95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B172ED" w:rsidRPr="00E40F95" w14:paraId="551629D8" w14:textId="77777777" w:rsidTr="00E05436">
        <w:trPr>
          <w:trHeight w:val="405"/>
        </w:trPr>
        <w:tc>
          <w:tcPr>
            <w:tcW w:w="3227" w:type="dxa"/>
            <w:shd w:val="clear" w:color="auto" w:fill="auto"/>
          </w:tcPr>
          <w:p w14:paraId="0D6DCCBD" w14:textId="77777777" w:rsidR="00B172ED" w:rsidRPr="00E40F95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Ведущий инженер -  тестировщик</w:t>
            </w:r>
          </w:p>
        </w:tc>
        <w:tc>
          <w:tcPr>
            <w:tcW w:w="2551" w:type="dxa"/>
            <w:shd w:val="clear" w:color="auto" w:fill="auto"/>
          </w:tcPr>
          <w:p w14:paraId="4854213D" w14:textId="77777777" w:rsidR="00B172ED" w:rsidRPr="00E40F95" w:rsidRDefault="00705A79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Константин Брагин</w:t>
            </w:r>
          </w:p>
        </w:tc>
        <w:tc>
          <w:tcPr>
            <w:tcW w:w="1701" w:type="dxa"/>
            <w:shd w:val="clear" w:color="auto" w:fill="auto"/>
          </w:tcPr>
          <w:p w14:paraId="5E8BEBF0" w14:textId="77777777" w:rsidR="00B172ED" w:rsidRPr="00E40F95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38E73AAB" w14:textId="77777777" w:rsidR="00B172ED" w:rsidRPr="00E40F95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19C27BDA" w14:textId="2A755229" w:rsidR="00B172ED" w:rsidRPr="00E40F95" w:rsidRDefault="00B172ED" w:rsidP="0023370D">
            <w:pPr>
              <w:tabs>
                <w:tab w:val="center" w:pos="4153"/>
                <w:tab w:val="right" w:pos="8306"/>
              </w:tabs>
              <w:ind w:firstLine="0"/>
              <w:pPrChange w:id="23" w:author="Николай Ульянов" w:date="2023-06-13T21:15:00Z">
                <w:pPr>
                  <w:tabs>
                    <w:tab w:val="center" w:pos="4153"/>
                    <w:tab w:val="right" w:pos="8306"/>
                  </w:tabs>
                  <w:ind w:firstLine="0"/>
                </w:pPr>
              </w:pPrChange>
            </w:pPr>
            <w:del w:id="24" w:author="Николай Ульянов" w:date="2023-06-13T21:15:00Z">
              <w:r w:rsidDel="0023370D">
                <w:delText>11</w:delText>
              </w:r>
            </w:del>
            <w:ins w:id="25" w:author="Николай Ульянов" w:date="2023-06-13T21:15:00Z">
              <w:r w:rsidR="0023370D">
                <w:t>13</w:t>
              </w:r>
            </w:ins>
            <w:r>
              <w:t>.0</w:t>
            </w:r>
            <w:del w:id="26" w:author="Николай Ульянов" w:date="2023-06-13T21:15:00Z">
              <w:r w:rsidDel="0023370D">
                <w:delText>4</w:delText>
              </w:r>
            </w:del>
            <w:ins w:id="27" w:author="Николай Ульянов" w:date="2023-06-13T21:15:00Z">
              <w:r w:rsidR="0023370D">
                <w:t>6</w:t>
              </w:r>
            </w:ins>
            <w:r>
              <w:t>.23</w:t>
            </w:r>
          </w:p>
        </w:tc>
      </w:tr>
      <w:tr w:rsidR="00B172ED" w:rsidRPr="00E40F95" w14:paraId="56EC581E" w14:textId="77777777" w:rsidTr="00E05436">
        <w:trPr>
          <w:trHeight w:val="420"/>
        </w:trPr>
        <w:tc>
          <w:tcPr>
            <w:tcW w:w="3227" w:type="dxa"/>
            <w:shd w:val="clear" w:color="auto" w:fill="auto"/>
          </w:tcPr>
          <w:p w14:paraId="4E502087" w14:textId="77777777" w:rsidR="00B172ED" w:rsidRPr="00E40F95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14:paraId="72FCCBCF" w14:textId="77777777" w:rsidR="00B172ED" w:rsidRPr="00E40F95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14:paraId="6723AC33" w14:textId="77777777" w:rsidR="00B172ED" w:rsidRPr="00E40F95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5E91FEDC" w14:textId="77777777" w:rsidR="00B172ED" w:rsidRPr="00E40F95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21EB3210" w14:textId="77777777" w:rsidR="00B172ED" w:rsidRPr="00E40F95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43FD5B9A" w14:textId="77777777" w:rsidR="00B172ED" w:rsidRPr="003F5593" w:rsidRDefault="00B172ED" w:rsidP="008F696E">
      <w:pPr>
        <w:pStyle w:val="1"/>
        <w:rPr>
          <w:color w:val="0000FF"/>
        </w:rPr>
      </w:pPr>
      <w:bookmarkStart w:id="28" w:name="_Toc5471256"/>
      <w:bookmarkStart w:id="29" w:name="_Toc132361922"/>
      <w:r w:rsidRPr="00E40F95">
        <w:t>История</w:t>
      </w:r>
      <w:r w:rsidRPr="003F5593">
        <w:rPr>
          <w:color w:val="0000FF"/>
        </w:rPr>
        <w:t xml:space="preserve"> </w:t>
      </w:r>
      <w:r w:rsidRPr="00E40F95">
        <w:t>изменений</w:t>
      </w:r>
      <w:bookmarkEnd w:id="28"/>
      <w:bookmarkEnd w:id="29"/>
      <w:r w:rsidRPr="003F5593">
        <w:rPr>
          <w:color w:val="0000FF"/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PrChange w:id="30" w:author="Николай Ульянов" w:date="2023-06-13T21:15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</w:tblPrChange>
      </w:tblPr>
      <w:tblGrid>
        <w:gridCol w:w="1305"/>
        <w:gridCol w:w="1048"/>
        <w:gridCol w:w="4891"/>
        <w:gridCol w:w="1816"/>
        <w:tblGridChange w:id="31">
          <w:tblGrid>
            <w:gridCol w:w="1305"/>
            <w:gridCol w:w="1048"/>
            <w:gridCol w:w="4891"/>
            <w:gridCol w:w="1816"/>
          </w:tblGrid>
        </w:tblGridChange>
      </w:tblGrid>
      <w:tr w:rsidR="00B172ED" w:rsidRPr="003F5593" w14:paraId="358C656A" w14:textId="77777777" w:rsidTr="0038750C">
        <w:tc>
          <w:tcPr>
            <w:tcW w:w="1305" w:type="dxa"/>
            <w:shd w:val="clear" w:color="auto" w:fill="auto"/>
            <w:tcPrChange w:id="32" w:author="Николай Ульянов" w:date="2023-06-13T21:15:00Z">
              <w:tcPr>
                <w:tcW w:w="1372" w:type="dxa"/>
                <w:shd w:val="clear" w:color="auto" w:fill="auto"/>
              </w:tcPr>
            </w:tcPrChange>
          </w:tcPr>
          <w:p w14:paraId="69B00194" w14:textId="77777777" w:rsidR="00B172ED" w:rsidRPr="00E40F95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Дата</w:t>
            </w:r>
          </w:p>
        </w:tc>
        <w:tc>
          <w:tcPr>
            <w:tcW w:w="1048" w:type="dxa"/>
            <w:shd w:val="clear" w:color="auto" w:fill="auto"/>
            <w:tcPrChange w:id="33" w:author="Николай Ульянов" w:date="2023-06-13T21:15:00Z">
              <w:tcPr>
                <w:tcW w:w="1099" w:type="dxa"/>
                <w:shd w:val="clear" w:color="auto" w:fill="auto"/>
              </w:tcPr>
            </w:tcPrChange>
          </w:tcPr>
          <w:p w14:paraId="2039746B" w14:textId="77777777" w:rsidR="00B172ED" w:rsidRPr="00E40F95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Версия</w:t>
            </w:r>
          </w:p>
        </w:tc>
        <w:tc>
          <w:tcPr>
            <w:tcW w:w="4891" w:type="dxa"/>
            <w:shd w:val="clear" w:color="auto" w:fill="auto"/>
            <w:tcPrChange w:id="34" w:author="Николай Ульянов" w:date="2023-06-13T21:15:00Z">
              <w:tcPr>
                <w:tcW w:w="5184" w:type="dxa"/>
                <w:shd w:val="clear" w:color="auto" w:fill="auto"/>
              </w:tcPr>
            </w:tcPrChange>
          </w:tcPr>
          <w:p w14:paraId="5733E4B1" w14:textId="77777777" w:rsidR="00B172ED" w:rsidRPr="00E40F95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Описание</w:t>
            </w:r>
          </w:p>
        </w:tc>
        <w:tc>
          <w:tcPr>
            <w:tcW w:w="1816" w:type="dxa"/>
            <w:shd w:val="clear" w:color="auto" w:fill="auto"/>
            <w:tcPrChange w:id="35" w:author="Николай Ульянов" w:date="2023-06-13T21:15:00Z">
              <w:tcPr>
                <w:tcW w:w="1916" w:type="dxa"/>
                <w:shd w:val="clear" w:color="auto" w:fill="auto"/>
              </w:tcPr>
            </w:tcPrChange>
          </w:tcPr>
          <w:p w14:paraId="7CD94080" w14:textId="77777777" w:rsidR="00B172ED" w:rsidRPr="00E40F95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Автор</w:t>
            </w:r>
          </w:p>
        </w:tc>
      </w:tr>
      <w:tr w:rsidR="00B172ED" w:rsidRPr="003F5593" w14:paraId="791B109D" w14:textId="77777777" w:rsidTr="0038750C">
        <w:tc>
          <w:tcPr>
            <w:tcW w:w="1305" w:type="dxa"/>
            <w:shd w:val="clear" w:color="auto" w:fill="auto"/>
            <w:tcPrChange w:id="36" w:author="Николай Ульянов" w:date="2023-06-13T21:15:00Z">
              <w:tcPr>
                <w:tcW w:w="1372" w:type="dxa"/>
                <w:shd w:val="clear" w:color="auto" w:fill="auto"/>
              </w:tcPr>
            </w:tcPrChange>
          </w:tcPr>
          <w:p w14:paraId="661B512C" w14:textId="5C6168A0" w:rsidR="00B172ED" w:rsidRPr="00E40F95" w:rsidRDefault="00B172ED" w:rsidP="0023370D">
            <w:pPr>
              <w:tabs>
                <w:tab w:val="center" w:pos="4153"/>
                <w:tab w:val="right" w:pos="8306"/>
              </w:tabs>
              <w:ind w:firstLine="0"/>
              <w:pPrChange w:id="37" w:author="Николай Ульянов" w:date="2023-06-13T21:15:00Z">
                <w:pPr>
                  <w:tabs>
                    <w:tab w:val="center" w:pos="4153"/>
                    <w:tab w:val="right" w:pos="8306"/>
                  </w:tabs>
                  <w:ind w:firstLine="0"/>
                </w:pPr>
              </w:pPrChange>
            </w:pPr>
            <w:del w:id="38" w:author="Николай Ульянов" w:date="2023-06-13T21:15:00Z">
              <w:r w:rsidDel="0023370D">
                <w:delText>11</w:delText>
              </w:r>
            </w:del>
            <w:ins w:id="39" w:author="Николай Ульянов" w:date="2023-06-13T21:15:00Z">
              <w:r w:rsidR="0023370D">
                <w:t>13</w:t>
              </w:r>
            </w:ins>
            <w:r>
              <w:t>.0</w:t>
            </w:r>
            <w:del w:id="40" w:author="Николай Ульянов" w:date="2023-06-13T21:15:00Z">
              <w:r w:rsidDel="0023370D">
                <w:delText>4</w:delText>
              </w:r>
            </w:del>
            <w:ins w:id="41" w:author="Николай Ульянов" w:date="2023-06-13T21:15:00Z">
              <w:r w:rsidR="0023370D">
                <w:t>6</w:t>
              </w:r>
            </w:ins>
            <w:r>
              <w:t>.23</w:t>
            </w:r>
          </w:p>
        </w:tc>
        <w:tc>
          <w:tcPr>
            <w:tcW w:w="1048" w:type="dxa"/>
            <w:shd w:val="clear" w:color="auto" w:fill="auto"/>
            <w:tcPrChange w:id="42" w:author="Николай Ульянов" w:date="2023-06-13T21:15:00Z">
              <w:tcPr>
                <w:tcW w:w="1099" w:type="dxa"/>
                <w:shd w:val="clear" w:color="auto" w:fill="auto"/>
              </w:tcPr>
            </w:tcPrChange>
          </w:tcPr>
          <w:p w14:paraId="4105F1A1" w14:textId="7AA266A4" w:rsidR="00B172ED" w:rsidRPr="00E40F95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0.1</w:t>
            </w:r>
            <w:ins w:id="43" w:author="Николай Ульянов" w:date="2023-06-14T03:32:00Z">
              <w:r w:rsidR="00993BB0">
                <w:t>2</w:t>
              </w:r>
            </w:ins>
            <w:bookmarkStart w:id="44" w:name="_GoBack"/>
            <w:bookmarkEnd w:id="44"/>
          </w:p>
        </w:tc>
        <w:tc>
          <w:tcPr>
            <w:tcW w:w="4891" w:type="dxa"/>
            <w:shd w:val="clear" w:color="auto" w:fill="auto"/>
            <w:tcPrChange w:id="45" w:author="Николай Ульянов" w:date="2023-06-13T21:15:00Z">
              <w:tcPr>
                <w:tcW w:w="5184" w:type="dxa"/>
                <w:shd w:val="clear" w:color="auto" w:fill="auto"/>
              </w:tcPr>
            </w:tcPrChange>
          </w:tcPr>
          <w:p w14:paraId="1C1395DE" w14:textId="77777777" w:rsidR="00B172ED" w:rsidRPr="00E40F95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 xml:space="preserve">Начальная версия </w:t>
            </w:r>
          </w:p>
        </w:tc>
        <w:tc>
          <w:tcPr>
            <w:tcW w:w="1816" w:type="dxa"/>
            <w:shd w:val="clear" w:color="auto" w:fill="auto"/>
            <w:tcPrChange w:id="46" w:author="Николай Ульянов" w:date="2023-06-13T21:15:00Z">
              <w:tcPr>
                <w:tcW w:w="1916" w:type="dxa"/>
                <w:shd w:val="clear" w:color="auto" w:fill="auto"/>
              </w:tcPr>
            </w:tcPrChange>
          </w:tcPr>
          <w:p w14:paraId="36691A19" w14:textId="77777777" w:rsidR="00B172ED" w:rsidRPr="00E40F95" w:rsidRDefault="00B172ED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Ульянов Николай</w:t>
            </w:r>
          </w:p>
        </w:tc>
      </w:tr>
      <w:tr w:rsidR="00B172ED" w:rsidRPr="003F5593" w:rsidDel="0038750C" w14:paraId="34C6DEC9" w14:textId="69122766" w:rsidTr="0038750C">
        <w:trPr>
          <w:del w:id="47" w:author="Николай Ульянов" w:date="2023-06-13T21:15:00Z"/>
        </w:trPr>
        <w:tc>
          <w:tcPr>
            <w:tcW w:w="1305" w:type="dxa"/>
            <w:shd w:val="clear" w:color="auto" w:fill="auto"/>
            <w:tcPrChange w:id="48" w:author="Николай Ульянов" w:date="2023-06-13T21:15:00Z">
              <w:tcPr>
                <w:tcW w:w="1372" w:type="dxa"/>
                <w:shd w:val="clear" w:color="auto" w:fill="auto"/>
              </w:tcPr>
            </w:tcPrChange>
          </w:tcPr>
          <w:p w14:paraId="1E594794" w14:textId="6B2BED23" w:rsidR="00B172ED" w:rsidRPr="00E40F95" w:rsidDel="0038750C" w:rsidRDefault="0053129A" w:rsidP="00E05436">
            <w:pPr>
              <w:tabs>
                <w:tab w:val="center" w:pos="4153"/>
                <w:tab w:val="right" w:pos="8306"/>
              </w:tabs>
              <w:ind w:firstLine="0"/>
              <w:rPr>
                <w:del w:id="49" w:author="Николай Ульянов" w:date="2023-06-13T21:15:00Z"/>
              </w:rPr>
            </w:pPr>
            <w:del w:id="50" w:author="Николай Ульянов" w:date="2023-06-13T21:15:00Z">
              <w:r w:rsidDel="0038750C">
                <w:delText>14.04.23</w:delText>
              </w:r>
            </w:del>
          </w:p>
        </w:tc>
        <w:tc>
          <w:tcPr>
            <w:tcW w:w="1048" w:type="dxa"/>
            <w:shd w:val="clear" w:color="auto" w:fill="auto"/>
            <w:tcPrChange w:id="51" w:author="Николай Ульянов" w:date="2023-06-13T21:15:00Z">
              <w:tcPr>
                <w:tcW w:w="1099" w:type="dxa"/>
                <w:shd w:val="clear" w:color="auto" w:fill="auto"/>
              </w:tcPr>
            </w:tcPrChange>
          </w:tcPr>
          <w:p w14:paraId="621BCC02" w14:textId="0972870A" w:rsidR="00B172ED" w:rsidRPr="00E40F95" w:rsidDel="0038750C" w:rsidRDefault="0053129A" w:rsidP="0053129A">
            <w:pPr>
              <w:tabs>
                <w:tab w:val="center" w:pos="4153"/>
                <w:tab w:val="right" w:pos="8306"/>
              </w:tabs>
              <w:ind w:firstLine="0"/>
              <w:rPr>
                <w:del w:id="52" w:author="Николай Ульянов" w:date="2023-06-13T21:15:00Z"/>
              </w:rPr>
            </w:pPr>
            <w:del w:id="53" w:author="Николай Ульянов" w:date="2023-06-13T21:15:00Z">
              <w:r w:rsidDel="0038750C">
                <w:delText>0.12</w:delText>
              </w:r>
            </w:del>
          </w:p>
        </w:tc>
        <w:tc>
          <w:tcPr>
            <w:tcW w:w="4891" w:type="dxa"/>
            <w:shd w:val="clear" w:color="auto" w:fill="auto"/>
            <w:tcPrChange w:id="54" w:author="Николай Ульянов" w:date="2023-06-13T21:15:00Z">
              <w:tcPr>
                <w:tcW w:w="5184" w:type="dxa"/>
                <w:shd w:val="clear" w:color="auto" w:fill="auto"/>
              </w:tcPr>
            </w:tcPrChange>
          </w:tcPr>
          <w:p w14:paraId="5F6E615C" w14:textId="3D625E56" w:rsidR="00B172ED" w:rsidRPr="00E40F95" w:rsidDel="0038750C" w:rsidRDefault="0053129A" w:rsidP="00E05436">
            <w:pPr>
              <w:tabs>
                <w:tab w:val="center" w:pos="4153"/>
                <w:tab w:val="right" w:pos="8306"/>
              </w:tabs>
              <w:ind w:firstLine="0"/>
              <w:rPr>
                <w:del w:id="55" w:author="Николай Ульянов" w:date="2023-06-13T21:15:00Z"/>
              </w:rPr>
            </w:pPr>
            <w:del w:id="56" w:author="Николай Ульянов" w:date="2023-06-13T21:15:00Z">
              <w:r w:rsidDel="0038750C">
                <w:delText>Дополненная версия для второй части практического задания</w:delText>
              </w:r>
            </w:del>
          </w:p>
        </w:tc>
        <w:tc>
          <w:tcPr>
            <w:tcW w:w="1816" w:type="dxa"/>
            <w:shd w:val="clear" w:color="auto" w:fill="auto"/>
            <w:tcPrChange w:id="57" w:author="Николай Ульянов" w:date="2023-06-13T21:15:00Z">
              <w:tcPr>
                <w:tcW w:w="1916" w:type="dxa"/>
                <w:shd w:val="clear" w:color="auto" w:fill="auto"/>
              </w:tcPr>
            </w:tcPrChange>
          </w:tcPr>
          <w:p w14:paraId="2899F132" w14:textId="35CF3432" w:rsidR="00B172ED" w:rsidRPr="00E40F95" w:rsidDel="0038750C" w:rsidRDefault="0053129A" w:rsidP="00E05436">
            <w:pPr>
              <w:tabs>
                <w:tab w:val="center" w:pos="4153"/>
                <w:tab w:val="right" w:pos="8306"/>
              </w:tabs>
              <w:ind w:firstLine="0"/>
              <w:rPr>
                <w:del w:id="58" w:author="Николай Ульянов" w:date="2023-06-13T21:15:00Z"/>
              </w:rPr>
            </w:pPr>
            <w:del w:id="59" w:author="Николай Ульянов" w:date="2023-06-13T21:15:00Z">
              <w:r w:rsidDel="0038750C">
                <w:delText>Ульянов Николай</w:delText>
              </w:r>
            </w:del>
          </w:p>
        </w:tc>
      </w:tr>
    </w:tbl>
    <w:p w14:paraId="4C5D93C5" w14:textId="77777777" w:rsidR="00B172ED" w:rsidRPr="003F5593" w:rsidRDefault="00B172ED" w:rsidP="00B172ED">
      <w:pPr>
        <w:spacing w:after="120" w:line="240" w:lineRule="atLeast"/>
        <w:ind w:left="720" w:firstLine="0"/>
        <w:jc w:val="left"/>
        <w:rPr>
          <w:i/>
          <w:noProof w:val="0"/>
          <w:color w:val="0000FF"/>
          <w:szCs w:val="20"/>
        </w:rPr>
      </w:pPr>
    </w:p>
    <w:p w14:paraId="3CFAC2BC" w14:textId="77777777" w:rsidR="00B172ED" w:rsidRPr="003F5593" w:rsidRDefault="00B172ED" w:rsidP="00B172ED">
      <w:pPr>
        <w:spacing w:after="120" w:line="240" w:lineRule="atLeast"/>
        <w:ind w:left="720" w:firstLine="0"/>
        <w:jc w:val="left"/>
        <w:rPr>
          <w:noProof w:val="0"/>
        </w:rPr>
      </w:pPr>
    </w:p>
    <w:bookmarkEnd w:id="17"/>
    <w:bookmarkEnd w:id="18"/>
    <w:p w14:paraId="7B0D7BC9" w14:textId="77777777" w:rsidR="00B172ED" w:rsidRDefault="00B172ED" w:rsidP="00B172ED">
      <w:pPr>
        <w:ind w:firstLine="0"/>
      </w:pPr>
    </w:p>
    <w:p w14:paraId="4F52D7E3" w14:textId="77777777" w:rsidR="00B172ED" w:rsidRDefault="00B172ED" w:rsidP="00B172ED">
      <w:pPr>
        <w:pStyle w:val="1"/>
        <w:pageBreakBefore/>
        <w:numPr>
          <w:ilvl w:val="0"/>
          <w:numId w:val="1"/>
        </w:numPr>
        <w:spacing w:before="240" w:after="120"/>
      </w:pPr>
      <w:bookmarkStart w:id="60" w:name="_Toc5471257"/>
      <w:bookmarkStart w:id="61" w:name="_Toc132361923"/>
      <w:bookmarkEnd w:id="19"/>
      <w:bookmarkEnd w:id="20"/>
      <w:bookmarkEnd w:id="21"/>
      <w:bookmarkEnd w:id="22"/>
      <w:r>
        <w:lastRenderedPageBreak/>
        <w:t>Сокращения и терминология</w:t>
      </w:r>
      <w:bookmarkEnd w:id="60"/>
      <w:bookmarkEnd w:id="61"/>
    </w:p>
    <w:p w14:paraId="383101B2" w14:textId="77777777" w:rsidR="00B172ED" w:rsidRDefault="00B172ED" w:rsidP="00B172ED">
      <w:pPr>
        <w:pStyle w:val="2"/>
        <w:numPr>
          <w:ilvl w:val="1"/>
          <w:numId w:val="1"/>
        </w:numPr>
        <w:spacing w:before="240" w:after="120"/>
        <w:ind w:left="567"/>
      </w:pPr>
      <w:bookmarkStart w:id="62" w:name="_Toc5471258"/>
      <w:bookmarkStart w:id="63" w:name="_Toc132361924"/>
      <w:bookmarkStart w:id="64" w:name="_Toc94509452"/>
      <w:bookmarkStart w:id="65" w:name="_Toc94531696"/>
      <w:bookmarkStart w:id="66" w:name="_Toc94599372"/>
      <w:r>
        <w:t>Сокращения</w:t>
      </w:r>
      <w:bookmarkEnd w:id="62"/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7976"/>
      </w:tblGrid>
      <w:tr w:rsidR="00905143" w14:paraId="469420D5" w14:textId="77777777" w:rsidTr="00E05436">
        <w:tc>
          <w:tcPr>
            <w:tcW w:w="1086" w:type="dxa"/>
          </w:tcPr>
          <w:p w14:paraId="4B1AE886" w14:textId="77777777" w:rsidR="00905143" w:rsidRPr="00262641" w:rsidRDefault="00905143" w:rsidP="00E0543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8200" w:type="dxa"/>
          </w:tcPr>
          <w:p w14:paraId="625734DE" w14:textId="77777777" w:rsidR="00905143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центарльный процессор</w:t>
            </w:r>
          </w:p>
        </w:tc>
      </w:tr>
      <w:tr w:rsidR="00905143" w14:paraId="79C4D229" w14:textId="77777777" w:rsidTr="00E05436">
        <w:tc>
          <w:tcPr>
            <w:tcW w:w="1086" w:type="dxa"/>
          </w:tcPr>
          <w:p w14:paraId="3BBC72B5" w14:textId="77777777" w:rsidR="00905143" w:rsidRPr="00F675F3" w:rsidRDefault="00905143" w:rsidP="00E0543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Ethernet</w:t>
            </w:r>
          </w:p>
        </w:tc>
        <w:tc>
          <w:tcPr>
            <w:tcW w:w="8200" w:type="dxa"/>
          </w:tcPr>
          <w:p w14:paraId="47894FBD" w14:textId="77777777" w:rsidR="00905143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интернет подключение</w:t>
            </w:r>
          </w:p>
        </w:tc>
      </w:tr>
      <w:tr w:rsidR="00905143" w14:paraId="7111D501" w14:textId="77777777" w:rsidTr="00E05436">
        <w:tc>
          <w:tcPr>
            <w:tcW w:w="1086" w:type="dxa"/>
          </w:tcPr>
          <w:p w14:paraId="0EBF5A32" w14:textId="77777777" w:rsidR="00905143" w:rsidRDefault="00905143" w:rsidP="00E0543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GHz</w:t>
            </w:r>
          </w:p>
        </w:tc>
        <w:tc>
          <w:tcPr>
            <w:tcW w:w="8200" w:type="dxa"/>
          </w:tcPr>
          <w:p w14:paraId="5DF3E7D6" w14:textId="77777777" w:rsidR="00905143" w:rsidRPr="00262641" w:rsidRDefault="00905143" w:rsidP="00E0543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тактовая частота процессора (гигагерцы)</w:t>
            </w:r>
          </w:p>
        </w:tc>
      </w:tr>
      <w:tr w:rsidR="00905143" w14:paraId="0EBA2020" w14:textId="77777777" w:rsidTr="00E05436">
        <w:tc>
          <w:tcPr>
            <w:tcW w:w="1086" w:type="dxa"/>
          </w:tcPr>
          <w:p w14:paraId="54258684" w14:textId="77777777" w:rsidR="00905143" w:rsidRPr="00262641" w:rsidRDefault="00905143" w:rsidP="00E0543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GPU</w:t>
            </w:r>
          </w:p>
        </w:tc>
        <w:tc>
          <w:tcPr>
            <w:tcW w:w="8200" w:type="dxa"/>
          </w:tcPr>
          <w:p w14:paraId="3EA6593C" w14:textId="77777777" w:rsidR="00905143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графический процессор</w:t>
            </w:r>
          </w:p>
        </w:tc>
      </w:tr>
      <w:tr w:rsidR="00905143" w14:paraId="5A4020EC" w14:textId="77777777" w:rsidTr="00E05436">
        <w:tc>
          <w:tcPr>
            <w:tcW w:w="1086" w:type="dxa"/>
          </w:tcPr>
          <w:p w14:paraId="156F307D" w14:textId="77777777" w:rsidR="00905143" w:rsidRPr="00262641" w:rsidRDefault="00905143" w:rsidP="00E0543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8200" w:type="dxa"/>
          </w:tcPr>
          <w:p w14:paraId="65A3DC1D" w14:textId="77777777" w:rsidR="00905143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оперативная память</w:t>
            </w:r>
          </w:p>
        </w:tc>
      </w:tr>
      <w:tr w:rsidR="00905143" w14:paraId="2A6B7A5F" w14:textId="77777777" w:rsidTr="00E05436">
        <w:tc>
          <w:tcPr>
            <w:tcW w:w="1086" w:type="dxa"/>
          </w:tcPr>
          <w:p w14:paraId="693BD626" w14:textId="77777777" w:rsidR="00905143" w:rsidRPr="00262641" w:rsidRDefault="00905143" w:rsidP="00E0543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SSD</w:t>
            </w:r>
          </w:p>
        </w:tc>
        <w:tc>
          <w:tcPr>
            <w:tcW w:w="8200" w:type="dxa"/>
          </w:tcPr>
          <w:p w14:paraId="37935688" w14:textId="77777777" w:rsidR="00905143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твердотельный накопитель информации</w:t>
            </w:r>
          </w:p>
        </w:tc>
      </w:tr>
      <w:tr w:rsidR="00905143" w14:paraId="356584E0" w14:textId="77777777" w:rsidTr="00E05436">
        <w:tc>
          <w:tcPr>
            <w:tcW w:w="1086" w:type="dxa"/>
          </w:tcPr>
          <w:p w14:paraId="7842559E" w14:textId="77777777" w:rsidR="00905143" w:rsidRPr="00BF030B" w:rsidRDefault="00905143" w:rsidP="00E0543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14:paraId="23DB76B3" w14:textId="77777777" w:rsidR="00905143" w:rsidRPr="00E12D0E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905143" w14:paraId="0AC751B8" w14:textId="77777777" w:rsidTr="00E05436">
        <w:tc>
          <w:tcPr>
            <w:tcW w:w="1086" w:type="dxa"/>
          </w:tcPr>
          <w:p w14:paraId="12A742AB" w14:textId="77777777" w:rsidR="00905143" w:rsidRPr="00BF030B" w:rsidRDefault="00905143" w:rsidP="00E0543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14:paraId="35B563ED" w14:textId="77777777" w:rsidR="00905143" w:rsidRPr="004104CD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905143" w14:paraId="7A6BEB91" w14:textId="77777777" w:rsidTr="00E05436">
        <w:tc>
          <w:tcPr>
            <w:tcW w:w="1086" w:type="dxa"/>
          </w:tcPr>
          <w:p w14:paraId="1B96B26C" w14:textId="77777777" w:rsidR="00905143" w:rsidRPr="00BF030B" w:rsidRDefault="00905143" w:rsidP="00E0543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14:paraId="7F47A402" w14:textId="77777777" w:rsidR="00905143" w:rsidRPr="004104CD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905143" w14:paraId="50CA56CD" w14:textId="77777777" w:rsidTr="00E05436">
        <w:tc>
          <w:tcPr>
            <w:tcW w:w="1086" w:type="dxa"/>
          </w:tcPr>
          <w:p w14:paraId="193909D9" w14:textId="77777777" w:rsidR="00905143" w:rsidRPr="00BF030B" w:rsidRDefault="00905143" w:rsidP="00E0543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14:paraId="3C3B7A29" w14:textId="77777777" w:rsidR="00905143" w:rsidRPr="00BF030B" w:rsidRDefault="00905143" w:rsidP="00E0543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905143" w14:paraId="5F4D0FD8" w14:textId="77777777" w:rsidTr="00E05436">
        <w:tc>
          <w:tcPr>
            <w:tcW w:w="1086" w:type="dxa"/>
          </w:tcPr>
          <w:p w14:paraId="7D70E37D" w14:textId="77777777" w:rsidR="00905143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БД</w:t>
            </w:r>
          </w:p>
        </w:tc>
        <w:tc>
          <w:tcPr>
            <w:tcW w:w="8200" w:type="dxa"/>
          </w:tcPr>
          <w:p w14:paraId="6ED43DA0" w14:textId="77777777" w:rsidR="00905143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база данных</w:t>
            </w:r>
          </w:p>
        </w:tc>
      </w:tr>
      <w:tr w:rsidR="00905143" w14:paraId="1949816A" w14:textId="77777777" w:rsidTr="00E05436">
        <w:tc>
          <w:tcPr>
            <w:tcW w:w="1086" w:type="dxa"/>
          </w:tcPr>
          <w:p w14:paraId="2A65C0E4" w14:textId="77777777" w:rsidR="00905143" w:rsidRPr="004104CD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14:paraId="1CA5A221" w14:textId="77777777" w:rsidR="00905143" w:rsidRPr="004104CD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905143" w14:paraId="3906D632" w14:textId="77777777" w:rsidTr="00E05436">
        <w:tc>
          <w:tcPr>
            <w:tcW w:w="1086" w:type="dxa"/>
          </w:tcPr>
          <w:p w14:paraId="33F6868A" w14:textId="77777777" w:rsidR="00905143" w:rsidRPr="00262641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ГБ</w:t>
            </w:r>
          </w:p>
        </w:tc>
        <w:tc>
          <w:tcPr>
            <w:tcW w:w="8200" w:type="dxa"/>
          </w:tcPr>
          <w:p w14:paraId="13943D78" w14:textId="77777777" w:rsidR="00905143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гигабайты (еденица измерения колличества информации)</w:t>
            </w:r>
          </w:p>
        </w:tc>
      </w:tr>
      <w:tr w:rsidR="00905143" w14:paraId="687FAEE1" w14:textId="77777777" w:rsidTr="00E05436">
        <w:tc>
          <w:tcPr>
            <w:tcW w:w="1086" w:type="dxa"/>
          </w:tcPr>
          <w:p w14:paraId="56541F71" w14:textId="77777777" w:rsidR="00905143" w:rsidRPr="00482E4C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14:paraId="744725BD" w14:textId="77777777" w:rsidR="00905143" w:rsidRPr="00482E4C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905143" w14:paraId="4FA66808" w14:textId="77777777" w:rsidTr="00E05436">
        <w:tc>
          <w:tcPr>
            <w:tcW w:w="1086" w:type="dxa"/>
          </w:tcPr>
          <w:p w14:paraId="0564EB3F" w14:textId="77777777" w:rsidR="00905143" w:rsidRPr="009C39E1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14:paraId="0BA18CE2" w14:textId="77777777" w:rsidR="00905143" w:rsidRPr="004104CD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905143" w14:paraId="36F5D07D" w14:textId="77777777" w:rsidTr="00E05436">
        <w:tc>
          <w:tcPr>
            <w:tcW w:w="1086" w:type="dxa"/>
          </w:tcPr>
          <w:p w14:paraId="3DF1E202" w14:textId="77777777" w:rsidR="00905143" w:rsidRPr="00E12D0E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14:paraId="03783E2C" w14:textId="77777777" w:rsidR="00905143" w:rsidRPr="00E12D0E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905143" w14:paraId="76007044" w14:textId="77777777" w:rsidTr="00E05436">
        <w:tc>
          <w:tcPr>
            <w:tcW w:w="1086" w:type="dxa"/>
          </w:tcPr>
          <w:p w14:paraId="0F4C0F39" w14:textId="77777777" w:rsidR="00905143" w:rsidRPr="00BF030B" w:rsidRDefault="00905143" w:rsidP="00E0543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14:paraId="73F0BFF1" w14:textId="77777777" w:rsidR="00905143" w:rsidRPr="00BF030B" w:rsidRDefault="00905143" w:rsidP="00E0543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905143" w14:paraId="4C8DE486" w14:textId="77777777" w:rsidTr="00E05436">
        <w:tc>
          <w:tcPr>
            <w:tcW w:w="1086" w:type="dxa"/>
          </w:tcPr>
          <w:p w14:paraId="09DFDA51" w14:textId="77777777" w:rsidR="00905143" w:rsidRPr="004104CD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14:paraId="6BC70168" w14:textId="77777777" w:rsidR="00905143" w:rsidRPr="004104CD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905143" w14:paraId="30803752" w14:textId="77777777" w:rsidTr="00E05436">
        <w:tc>
          <w:tcPr>
            <w:tcW w:w="1086" w:type="dxa"/>
          </w:tcPr>
          <w:p w14:paraId="7A84B853" w14:textId="77777777" w:rsidR="00905143" w:rsidRPr="00083936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14:paraId="50A04B93" w14:textId="77777777" w:rsidR="00905143" w:rsidRPr="00E12D0E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905143" w14:paraId="54C8CB43" w14:textId="77777777" w:rsidTr="00E05436">
        <w:tc>
          <w:tcPr>
            <w:tcW w:w="1086" w:type="dxa"/>
          </w:tcPr>
          <w:p w14:paraId="41D7145D" w14:textId="77777777" w:rsidR="00905143" w:rsidRPr="00BF030B" w:rsidRDefault="00905143" w:rsidP="00E0543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14:paraId="733509E0" w14:textId="77777777" w:rsidR="00905143" w:rsidRPr="00BF030B" w:rsidRDefault="00905143" w:rsidP="00E0543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905143" w14:paraId="3FB5BDE0" w14:textId="77777777" w:rsidTr="00E05436">
        <w:tc>
          <w:tcPr>
            <w:tcW w:w="1086" w:type="dxa"/>
          </w:tcPr>
          <w:p w14:paraId="362AB0F7" w14:textId="77777777" w:rsidR="00905143" w:rsidRPr="00BB6D69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14:paraId="1ED3D597" w14:textId="77777777" w:rsidR="00905143" w:rsidRPr="007409F6" w:rsidRDefault="00905143" w:rsidP="00E0543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3A4200CF" w14:textId="77777777" w:rsidR="00B172ED" w:rsidRPr="00F2736D" w:rsidRDefault="00B172ED" w:rsidP="00B172ED"/>
    <w:p w14:paraId="1125D527" w14:textId="77777777" w:rsidR="00B172ED" w:rsidRPr="00022071" w:rsidRDefault="00B172ED" w:rsidP="00B172ED">
      <w:pPr>
        <w:ind w:firstLine="0"/>
      </w:pPr>
    </w:p>
    <w:p w14:paraId="736EE55F" w14:textId="77777777" w:rsidR="00B172ED" w:rsidRPr="008B73DD" w:rsidRDefault="00B172ED" w:rsidP="00B172ED">
      <w:pPr>
        <w:pStyle w:val="1"/>
        <w:pageBreakBefore/>
        <w:numPr>
          <w:ilvl w:val="0"/>
          <w:numId w:val="1"/>
        </w:numPr>
        <w:spacing w:before="240" w:after="120"/>
      </w:pPr>
      <w:bookmarkStart w:id="67" w:name="_Toc5471259"/>
      <w:bookmarkStart w:id="68" w:name="_Toc132361925"/>
      <w:r>
        <w:lastRenderedPageBreak/>
        <w:t>Введение</w:t>
      </w:r>
      <w:bookmarkEnd w:id="67"/>
      <w:bookmarkEnd w:id="68"/>
    </w:p>
    <w:p w14:paraId="00627429" w14:textId="17C67893" w:rsidR="00B172ED" w:rsidRPr="005F5840" w:rsidRDefault="00B172ED" w:rsidP="00B172ED">
      <w:pPr>
        <w:pStyle w:val="a8"/>
        <w:rPr>
          <w:rStyle w:val="Info"/>
        </w:rPr>
      </w:pPr>
      <w:r>
        <w:t xml:space="preserve">Для оценки производительности и работоспособности </w:t>
      </w:r>
      <w:ins w:id="69" w:author="Николай Ульянов" w:date="2023-06-04T03:35:00Z">
        <w:r w:rsidR="00215EE7">
          <w:t xml:space="preserve">сайта </w:t>
        </w:r>
      </w:ins>
      <w:ins w:id="70" w:author="Николай Ульянов" w:date="2023-06-04T03:34:00Z">
        <w:r w:rsidR="00215EE7">
          <w:fldChar w:fldCharType="begin"/>
        </w:r>
        <w:r w:rsidR="00215EE7">
          <w:instrText xml:space="preserve"> HYPERLINK "https://www.advantageonlineshopping.com/" \l "/" </w:instrText>
        </w:r>
        <w:r w:rsidR="00215EE7">
          <w:fldChar w:fldCharType="separate"/>
        </w:r>
        <w:r w:rsidR="00215EE7">
          <w:rPr>
            <w:rStyle w:val="aa"/>
            <w:rFonts w:ascii="Verdana" w:eastAsiaTheme="majorEastAsia" w:hAnsi="Verdana"/>
            <w:sz w:val="20"/>
            <w:szCs w:val="20"/>
          </w:rPr>
          <w:t>https://www.advantageonlineshopping.com/#/</w:t>
        </w:r>
        <w:r w:rsidR="00215EE7">
          <w:rPr>
            <w:rStyle w:val="aa"/>
            <w:rFonts w:ascii="Verdana" w:eastAsiaTheme="majorEastAsia" w:hAnsi="Verdana"/>
            <w:sz w:val="20"/>
            <w:szCs w:val="20"/>
          </w:rPr>
          <w:fldChar w:fldCharType="end"/>
        </w:r>
      </w:ins>
      <w:del w:id="71" w:author="Николай Ульянов" w:date="2023-06-04T03:34:00Z">
        <w:r w:rsidRPr="005F5840" w:rsidDel="00215EE7">
          <w:rPr>
            <w:rStyle w:val="Info"/>
            <w:color w:val="auto"/>
            <w:lang w:val="en-US"/>
          </w:rPr>
          <w:delText>Web</w:delText>
        </w:r>
        <w:r w:rsidRPr="005F5840" w:rsidDel="00215EE7">
          <w:rPr>
            <w:rStyle w:val="Info"/>
            <w:color w:val="auto"/>
          </w:rPr>
          <w:delText xml:space="preserve"> </w:delText>
        </w:r>
        <w:r w:rsidRPr="005F5840" w:rsidDel="00215EE7">
          <w:rPr>
            <w:rStyle w:val="Info"/>
            <w:color w:val="auto"/>
            <w:lang w:val="en-US"/>
          </w:rPr>
          <w:delText>Tours</w:delText>
        </w:r>
      </w:del>
      <w:r>
        <w:t xml:space="preserve">  необходимо проведение нагрузочных испытаний, включающих в себя </w:t>
      </w:r>
      <w:r w:rsidRPr="005F5840">
        <w:rPr>
          <w:rStyle w:val="Info"/>
          <w:color w:val="auto"/>
        </w:rPr>
        <w:t>перечень испытаний</w:t>
      </w:r>
      <w:r w:rsidR="005F5840" w:rsidRPr="005F5840">
        <w:rPr>
          <w:color w:val="4F81BD"/>
        </w:rPr>
        <w:t>:</w:t>
      </w:r>
    </w:p>
    <w:p w14:paraId="5C0F0C1B" w14:textId="77777777" w:rsidR="00B172ED" w:rsidRPr="005F5840" w:rsidRDefault="00B172ED" w:rsidP="00B172ED">
      <w:pPr>
        <w:numPr>
          <w:ilvl w:val="0"/>
          <w:numId w:val="12"/>
        </w:numPr>
      </w:pPr>
      <w:r w:rsidRPr="005F5840">
        <w:t>Тест поиска максимальной производительности</w:t>
      </w:r>
    </w:p>
    <w:p w14:paraId="48503F07" w14:textId="281966DA" w:rsidR="00B172ED" w:rsidRPr="005F5840" w:rsidRDefault="00B172ED" w:rsidP="00B172ED">
      <w:pPr>
        <w:numPr>
          <w:ilvl w:val="0"/>
          <w:numId w:val="12"/>
        </w:numPr>
      </w:pPr>
      <w:r w:rsidRPr="005F5840">
        <w:t xml:space="preserve">Тест </w:t>
      </w:r>
      <w:del w:id="72" w:author="Николай Ульянов" w:date="2023-06-04T03:36:00Z">
        <w:r w:rsidRPr="005F5840" w:rsidDel="00215EE7">
          <w:delText xml:space="preserve">подтверждения </w:delText>
        </w:r>
      </w:del>
      <w:del w:id="73" w:author="Николай Ульянов" w:date="2023-06-04T03:35:00Z">
        <w:r w:rsidRPr="005F5840" w:rsidDel="00215EE7">
          <w:delText xml:space="preserve">максимальной </w:delText>
        </w:r>
      </w:del>
      <w:del w:id="74" w:author="Николай Ульянов" w:date="2023-06-04T03:36:00Z">
        <w:r w:rsidRPr="005F5840" w:rsidDel="00215EE7">
          <w:delText>производительности</w:delText>
        </w:r>
      </w:del>
      <w:ins w:id="75" w:author="Николай Ульянов" w:date="2023-06-04T03:36:00Z">
        <w:r w:rsidR="00215EE7">
          <w:t>стабильности</w:t>
        </w:r>
      </w:ins>
    </w:p>
    <w:p w14:paraId="498EC1E4" w14:textId="3BEB1512" w:rsidR="00B172ED" w:rsidRPr="005F5840" w:rsidDel="00215EE7" w:rsidRDefault="00B172ED" w:rsidP="00B172ED">
      <w:pPr>
        <w:numPr>
          <w:ilvl w:val="0"/>
          <w:numId w:val="12"/>
        </w:numPr>
        <w:rPr>
          <w:del w:id="76" w:author="Николай Ульянов" w:date="2023-06-04T03:35:00Z"/>
        </w:rPr>
      </w:pPr>
      <w:del w:id="77" w:author="Николай Ульянов" w:date="2023-06-04T03:35:00Z">
        <w:r w:rsidRPr="005F5840" w:rsidDel="00215EE7">
          <w:delText>Тест надежности</w:delText>
        </w:r>
      </w:del>
    </w:p>
    <w:p w14:paraId="04B11336" w14:textId="0BC81DE1" w:rsidR="00B172ED" w:rsidRDefault="00B172ED" w:rsidP="00B172ED">
      <w:r>
        <w:t xml:space="preserve">В качестве объекта тестирования выступает </w:t>
      </w:r>
      <w:ins w:id="78" w:author="Николай Ульянов" w:date="2023-06-04T03:36:00Z">
        <w:r w:rsidR="00215EE7">
          <w:fldChar w:fldCharType="begin"/>
        </w:r>
        <w:r w:rsidR="00215EE7">
          <w:instrText xml:space="preserve"> HYPERLINK "https://www.advantageonlineshopping.com/" \l "/" </w:instrText>
        </w:r>
        <w:r w:rsidR="00215EE7">
          <w:fldChar w:fldCharType="separate"/>
        </w:r>
        <w:r w:rsidR="00215EE7">
          <w:rPr>
            <w:rStyle w:val="aa"/>
            <w:rFonts w:ascii="Verdana" w:eastAsiaTheme="majorEastAsia" w:hAnsi="Verdana"/>
            <w:sz w:val="20"/>
            <w:szCs w:val="20"/>
          </w:rPr>
          <w:t>https://www.advantageonlineshopping.com/#/</w:t>
        </w:r>
        <w:r w:rsidR="00215EE7">
          <w:rPr>
            <w:rStyle w:val="aa"/>
            <w:rFonts w:ascii="Verdana" w:eastAsiaTheme="majorEastAsia" w:hAnsi="Verdana"/>
            <w:sz w:val="20"/>
            <w:szCs w:val="20"/>
          </w:rPr>
          <w:fldChar w:fldCharType="end"/>
        </w:r>
        <w:r w:rsidR="00215EE7" w:rsidRPr="00215EE7">
          <w:rPr>
            <w:rStyle w:val="aa"/>
            <w:rFonts w:ascii="Verdana" w:eastAsiaTheme="majorEastAsia" w:hAnsi="Verdana"/>
            <w:sz w:val="20"/>
            <w:szCs w:val="20"/>
            <w:u w:val="none"/>
            <w:rPrChange w:id="79" w:author="Николай Ульянов" w:date="2023-06-04T03:36:00Z">
              <w:rPr>
                <w:rStyle w:val="aa"/>
                <w:rFonts w:ascii="Verdana" w:eastAsiaTheme="majorEastAsia" w:hAnsi="Verdana"/>
                <w:sz w:val="20"/>
                <w:szCs w:val="20"/>
              </w:rPr>
            </w:rPrChange>
          </w:rPr>
          <w:t xml:space="preserve"> </w:t>
        </w:r>
      </w:ins>
      <w:del w:id="80" w:author="Николай Ульянов" w:date="2023-06-04T03:36:00Z">
        <w:r w:rsidRPr="00215EE7" w:rsidDel="00215EE7">
          <w:rPr>
            <w:rStyle w:val="Info"/>
            <w:color w:val="auto"/>
            <w:lang w:val="en-US"/>
          </w:rPr>
          <w:delText>Web</w:delText>
        </w:r>
        <w:r w:rsidRPr="00215EE7" w:rsidDel="00215EE7">
          <w:rPr>
            <w:rStyle w:val="Info"/>
            <w:color w:val="auto"/>
          </w:rPr>
          <w:delText xml:space="preserve"> </w:delText>
        </w:r>
        <w:r w:rsidRPr="00215EE7" w:rsidDel="00215EE7">
          <w:rPr>
            <w:rStyle w:val="Info"/>
            <w:color w:val="auto"/>
            <w:lang w:val="en-US"/>
          </w:rPr>
          <w:delText>Tours</w:delText>
        </w:r>
        <w:r w:rsidRPr="00215EE7" w:rsidDel="00215EE7">
          <w:rPr>
            <w:rStyle w:val="Info"/>
            <w:color w:val="auto"/>
          </w:rPr>
          <w:delText xml:space="preserve"> </w:delText>
        </w:r>
        <w:r w:rsidRPr="00215EE7" w:rsidDel="00215EE7">
          <w:delText xml:space="preserve"> </w:delText>
        </w:r>
      </w:del>
      <w:r w:rsidRPr="00215EE7">
        <w:t>с</w:t>
      </w:r>
      <w:r>
        <w:t xml:space="preserve"> операциями выбранными для тестирования.</w:t>
      </w:r>
    </w:p>
    <w:p w14:paraId="183AA7C1" w14:textId="77777777" w:rsidR="00B172ED" w:rsidRDefault="00B172ED" w:rsidP="00B172ED"/>
    <w:p w14:paraId="1D42663D" w14:textId="77777777" w:rsidR="00B172ED" w:rsidRDefault="00B172ED" w:rsidP="00B172ED">
      <w:pPr>
        <w:pStyle w:val="1"/>
        <w:pageBreakBefore/>
        <w:numPr>
          <w:ilvl w:val="0"/>
          <w:numId w:val="1"/>
        </w:numPr>
        <w:spacing w:before="240" w:after="120"/>
      </w:pPr>
      <w:bookmarkStart w:id="81" w:name="_Toc5471260"/>
      <w:bookmarkStart w:id="82" w:name="_Toc132361926"/>
      <w:r>
        <w:lastRenderedPageBreak/>
        <w:t>Цели тестирования</w:t>
      </w:r>
      <w:bookmarkEnd w:id="81"/>
      <w:bookmarkEnd w:id="82"/>
    </w:p>
    <w:p w14:paraId="175904CF" w14:textId="77777777" w:rsidR="00B172ED" w:rsidRDefault="00B172ED" w:rsidP="00B172ED">
      <w:pPr>
        <w:ind w:firstLine="0"/>
        <w:rPr>
          <w:rStyle w:val="Info"/>
          <w:i w:val="0"/>
        </w:rPr>
      </w:pPr>
      <w:r w:rsidRPr="00905143">
        <w:rPr>
          <w:rStyle w:val="Info"/>
          <w:i w:val="0"/>
          <w:color w:val="auto"/>
        </w:rPr>
        <w:t>Иницирующие события:</w:t>
      </w:r>
      <w:r>
        <w:rPr>
          <w:rStyle w:val="Info"/>
          <w:i w:val="0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B172ED" w14:paraId="02334360" w14:textId="77777777" w:rsidTr="00E0543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A3A16" w14:textId="77777777" w:rsidR="00B172ED" w:rsidRPr="001115BD" w:rsidRDefault="00B172ED" w:rsidP="00E0543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B172ED" w14:paraId="078A5748" w14:textId="77777777" w:rsidTr="00E0543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C6423" w14:textId="77777777" w:rsidR="00B172ED" w:rsidRPr="00905143" w:rsidRDefault="00B172ED" w:rsidP="00E05436">
            <w:pPr>
              <w:ind w:firstLine="0"/>
              <w:rPr>
                <w:i/>
                <w:iCs/>
              </w:rPr>
            </w:pPr>
            <w:r w:rsidRPr="00905143">
              <w:rPr>
                <w:i/>
                <w:iCs/>
              </w:rPr>
              <w:t>Курс «Введение в Нагрузочное Тестирование».</w:t>
            </w:r>
          </w:p>
        </w:tc>
      </w:tr>
      <w:tr w:rsidR="00B172ED" w14:paraId="64EF41BB" w14:textId="77777777" w:rsidTr="00E0543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310FA" w14:textId="19267031" w:rsidR="00B172ED" w:rsidRPr="00905143" w:rsidRDefault="00B172ED">
            <w:pPr>
              <w:ind w:firstLine="0"/>
              <w:rPr>
                <w:i/>
                <w:iCs/>
              </w:rPr>
            </w:pPr>
            <w:r w:rsidRPr="00905143">
              <w:rPr>
                <w:i/>
                <w:iCs/>
              </w:rPr>
              <w:t>Курс «</w:t>
            </w:r>
            <w:del w:id="83" w:author="Николай Ульянов" w:date="2023-06-04T03:36:00Z">
              <w:r w:rsidRPr="00905143" w:rsidDel="00215EE7">
                <w:rPr>
                  <w:i/>
                  <w:iCs/>
                </w:rPr>
                <w:delText xml:space="preserve">Основы иструмента </w:delText>
              </w:r>
              <w:r w:rsidRPr="00905143" w:rsidDel="00215EE7">
                <w:rPr>
                  <w:i/>
                  <w:iCs/>
                  <w:lang w:val="en-US"/>
                </w:rPr>
                <w:delText>Micro</w:delText>
              </w:r>
              <w:r w:rsidRPr="00905143" w:rsidDel="00215EE7">
                <w:rPr>
                  <w:i/>
                  <w:iCs/>
                </w:rPr>
                <w:delText xml:space="preserve"> </w:delText>
              </w:r>
              <w:r w:rsidRPr="00905143" w:rsidDel="00215EE7">
                <w:rPr>
                  <w:i/>
                  <w:iCs/>
                  <w:lang w:val="en-US"/>
                </w:rPr>
                <w:delText>Focus</w:delText>
              </w:r>
              <w:r w:rsidRPr="00905143" w:rsidDel="00215EE7">
                <w:rPr>
                  <w:i/>
                  <w:iCs/>
                </w:rPr>
                <w:delText xml:space="preserve"> </w:delText>
              </w:r>
              <w:r w:rsidRPr="00905143" w:rsidDel="00215EE7">
                <w:rPr>
                  <w:i/>
                  <w:iCs/>
                  <w:lang w:val="en-US"/>
                </w:rPr>
                <w:delText>Load</w:delText>
              </w:r>
              <w:r w:rsidRPr="00905143" w:rsidDel="00215EE7">
                <w:rPr>
                  <w:i/>
                  <w:iCs/>
                </w:rPr>
                <w:delText xml:space="preserve"> </w:delText>
              </w:r>
              <w:r w:rsidRPr="00905143" w:rsidDel="00215EE7">
                <w:rPr>
                  <w:i/>
                  <w:iCs/>
                  <w:lang w:val="en-US"/>
                </w:rPr>
                <w:delText>Runner</w:delText>
              </w:r>
            </w:del>
            <w:ins w:id="84" w:author="Николай Ульянов" w:date="2023-06-04T03:36:00Z">
              <w:r w:rsidR="00215EE7">
                <w:rPr>
                  <w:i/>
                  <w:iCs/>
                </w:rPr>
                <w:t>Итоговая практика</w:t>
              </w:r>
            </w:ins>
            <w:r w:rsidRPr="00905143">
              <w:rPr>
                <w:i/>
                <w:iCs/>
              </w:rPr>
              <w:t>».</w:t>
            </w:r>
          </w:p>
        </w:tc>
      </w:tr>
    </w:tbl>
    <w:p w14:paraId="49B97FFF" w14:textId="77777777" w:rsidR="00B172ED" w:rsidRDefault="00B172ED" w:rsidP="00B172ED">
      <w:pPr>
        <w:ind w:firstLine="0"/>
        <w:rPr>
          <w:rStyle w:val="Info"/>
          <w:i w:val="0"/>
        </w:rPr>
      </w:pPr>
    </w:p>
    <w:p w14:paraId="6C70240A" w14:textId="77777777" w:rsidR="00B172ED" w:rsidRPr="00905143" w:rsidRDefault="00B172ED" w:rsidP="00B172ED">
      <w:pPr>
        <w:ind w:firstLine="0"/>
        <w:rPr>
          <w:rStyle w:val="Info"/>
          <w:i w:val="0"/>
          <w:color w:val="auto"/>
        </w:rPr>
      </w:pPr>
      <w:r w:rsidRPr="00905143">
        <w:rPr>
          <w:rStyle w:val="Info"/>
          <w:i w:val="0"/>
          <w:color w:val="auto"/>
        </w:rPr>
        <w:t>Бизнес-цели:</w:t>
      </w:r>
    </w:p>
    <w:p w14:paraId="25237BA3" w14:textId="6ACB0BE3" w:rsidR="00B172ED" w:rsidRPr="00905143" w:rsidRDefault="00B172ED" w:rsidP="00B172ED">
      <w:pPr>
        <w:numPr>
          <w:ilvl w:val="0"/>
          <w:numId w:val="9"/>
        </w:numPr>
        <w:rPr>
          <w:iCs/>
        </w:rPr>
      </w:pPr>
      <w:r w:rsidRPr="00905143">
        <w:rPr>
          <w:iCs/>
        </w:rPr>
        <w:t>Проверка соответствия системы «</w:t>
      </w:r>
      <w:ins w:id="85" w:author="Николай Ульянов" w:date="2023-06-04T03:36:00Z">
        <w:r w:rsidR="00215EE7">
          <w:fldChar w:fldCharType="begin"/>
        </w:r>
        <w:r w:rsidR="00215EE7">
          <w:instrText xml:space="preserve"> HYPERLINK "https://www.advantageonlineshopping.com/" \l "/" </w:instrText>
        </w:r>
        <w:r w:rsidR="00215EE7">
          <w:fldChar w:fldCharType="separate"/>
        </w:r>
        <w:r w:rsidR="00215EE7">
          <w:rPr>
            <w:rStyle w:val="aa"/>
            <w:rFonts w:ascii="Verdana" w:eastAsiaTheme="majorEastAsia" w:hAnsi="Verdana"/>
            <w:sz w:val="20"/>
            <w:szCs w:val="20"/>
          </w:rPr>
          <w:t>https://www.advantageonlineshopping.com/#/</w:t>
        </w:r>
        <w:r w:rsidR="00215EE7">
          <w:rPr>
            <w:rStyle w:val="aa"/>
            <w:rFonts w:ascii="Verdana" w:eastAsiaTheme="majorEastAsia" w:hAnsi="Verdana"/>
            <w:sz w:val="20"/>
            <w:szCs w:val="20"/>
          </w:rPr>
          <w:fldChar w:fldCharType="end"/>
        </w:r>
      </w:ins>
      <w:del w:id="86" w:author="Николай Ульянов" w:date="2023-06-04T03:36:00Z">
        <w:r w:rsidR="0021593D" w:rsidRPr="00905143" w:rsidDel="00215EE7">
          <w:rPr>
            <w:iCs/>
            <w:lang w:val="en-US"/>
          </w:rPr>
          <w:delText>Web</w:delText>
        </w:r>
        <w:r w:rsidR="0021593D" w:rsidRPr="00905143" w:rsidDel="00215EE7">
          <w:rPr>
            <w:iCs/>
          </w:rPr>
          <w:delText xml:space="preserve"> </w:delText>
        </w:r>
        <w:r w:rsidR="0021593D" w:rsidRPr="00905143" w:rsidDel="00215EE7">
          <w:rPr>
            <w:iCs/>
            <w:lang w:val="en-US"/>
          </w:rPr>
          <w:delText>Tours</w:delText>
        </w:r>
      </w:del>
      <w:r w:rsidRPr="00905143">
        <w:rPr>
          <w:iCs/>
        </w:rPr>
        <w:t>» целевым требованиям производительности</w:t>
      </w:r>
      <w:del w:id="87" w:author="Николай Ульянов" w:date="2023-06-04T03:42:00Z">
        <w:r w:rsidRPr="00905143" w:rsidDel="00215EE7">
          <w:rPr>
            <w:iCs/>
          </w:rPr>
          <w:delText xml:space="preserve"> </w:delText>
        </w:r>
        <w:r w:rsidRPr="00905143" w:rsidDel="00215EE7">
          <w:rPr>
            <w:iCs/>
            <w:sz w:val="22"/>
          </w:rPr>
          <w:delText>– указывается для первичного тестирования</w:delText>
        </w:r>
      </w:del>
      <w:r w:rsidRPr="00905143">
        <w:rPr>
          <w:iCs/>
        </w:rPr>
        <w:t>;</w:t>
      </w:r>
    </w:p>
    <w:p w14:paraId="5D4AD42F" w14:textId="2CD1E1A5" w:rsidR="00B172ED" w:rsidRPr="00905143" w:rsidRDefault="00B172ED" w:rsidP="00B172ED">
      <w:pPr>
        <w:numPr>
          <w:ilvl w:val="0"/>
          <w:numId w:val="9"/>
        </w:numPr>
        <w:rPr>
          <w:iCs/>
        </w:rPr>
      </w:pPr>
      <w:r w:rsidRPr="00905143">
        <w:rPr>
          <w:iCs/>
        </w:rPr>
        <w:t xml:space="preserve">Проверка отсутствия деградации системы </w:t>
      </w:r>
      <w:del w:id="88" w:author="Николай Ульянов" w:date="2023-06-04T03:37:00Z">
        <w:r w:rsidRPr="00905143" w:rsidDel="00215EE7">
          <w:rPr>
            <w:iCs/>
          </w:rPr>
          <w:delText>«</w:delText>
        </w:r>
        <w:r w:rsidR="0021593D" w:rsidRPr="00905143" w:rsidDel="00215EE7">
          <w:rPr>
            <w:iCs/>
            <w:lang w:val="en-US"/>
          </w:rPr>
          <w:delText>Web</w:delText>
        </w:r>
        <w:r w:rsidR="0021593D" w:rsidRPr="00905143" w:rsidDel="00215EE7">
          <w:rPr>
            <w:iCs/>
          </w:rPr>
          <w:delText xml:space="preserve"> </w:delText>
        </w:r>
        <w:r w:rsidR="0021593D" w:rsidRPr="00905143" w:rsidDel="00215EE7">
          <w:rPr>
            <w:iCs/>
            <w:lang w:val="en-US"/>
          </w:rPr>
          <w:delText>Tours</w:delText>
        </w:r>
        <w:r w:rsidRPr="00905143" w:rsidDel="00215EE7">
          <w:rPr>
            <w:iCs/>
          </w:rPr>
          <w:delText>» после установки обновления «</w:delText>
        </w:r>
        <w:r w:rsidR="005F5840" w:rsidRPr="00905143" w:rsidDel="00215EE7">
          <w:rPr>
            <w:iCs/>
          </w:rPr>
          <w:delText>1.0</w:delText>
        </w:r>
        <w:r w:rsidRPr="00905143" w:rsidDel="00215EE7">
          <w:rPr>
            <w:iCs/>
          </w:rPr>
          <w:delText>»</w:delText>
        </w:r>
      </w:del>
      <w:ins w:id="89" w:author="Николай Ульянов" w:date="2023-06-04T03:37:00Z">
        <w:r w:rsidR="00215EE7">
          <w:rPr>
            <w:iCs/>
          </w:rPr>
          <w:t>при подаче нагрузки</w:t>
        </w:r>
      </w:ins>
      <w:r w:rsidRPr="00905143">
        <w:rPr>
          <w:iCs/>
        </w:rPr>
        <w:t>.</w:t>
      </w:r>
    </w:p>
    <w:p w14:paraId="1ABB0337" w14:textId="536A183E" w:rsidR="00060495" w:rsidRPr="00905143" w:rsidDel="00215EE7" w:rsidRDefault="00060495" w:rsidP="00860614">
      <w:pPr>
        <w:pStyle w:val="ab"/>
        <w:numPr>
          <w:ilvl w:val="0"/>
          <w:numId w:val="9"/>
        </w:numPr>
        <w:rPr>
          <w:del w:id="90" w:author="Николай Ульянов" w:date="2023-06-04T03:37:00Z"/>
          <w:iCs/>
        </w:rPr>
      </w:pPr>
      <w:del w:id="91" w:author="Николай Ульянов" w:date="2023-06-04T03:37:00Z">
        <w:r w:rsidRPr="00905143" w:rsidDel="00215EE7">
          <w:rPr>
            <w:iCs/>
          </w:rPr>
          <w:delText>Сокращение средств затрачиваемых на эксплуатацию</w:delText>
        </w:r>
        <w:r w:rsidR="00860614" w:rsidRPr="00905143" w:rsidDel="00215EE7">
          <w:rPr>
            <w:iCs/>
          </w:rPr>
          <w:delText xml:space="preserve"> </w:delText>
        </w:r>
      </w:del>
    </w:p>
    <w:p w14:paraId="13771D4A" w14:textId="77777777" w:rsidR="00B172ED" w:rsidRPr="00905143" w:rsidRDefault="00B172ED" w:rsidP="00B172ED">
      <w:pPr>
        <w:ind w:firstLine="0"/>
        <w:rPr>
          <w:rStyle w:val="Info"/>
          <w:i w:val="0"/>
          <w:color w:val="auto"/>
        </w:rPr>
      </w:pPr>
      <w:r w:rsidRPr="00905143">
        <w:rPr>
          <w:rStyle w:val="Info"/>
          <w:i w:val="0"/>
          <w:color w:val="auto"/>
        </w:rPr>
        <w:t>Технические цели:</w:t>
      </w:r>
    </w:p>
    <w:p w14:paraId="5BAB5E39" w14:textId="77777777" w:rsidR="00905143" w:rsidRPr="00905143" w:rsidRDefault="00905143" w:rsidP="008F696E">
      <w:pPr>
        <w:pStyle w:val="ab"/>
        <w:numPr>
          <w:ilvl w:val="0"/>
          <w:numId w:val="17"/>
        </w:numPr>
        <w:rPr>
          <w:rStyle w:val="Info"/>
          <w:i w:val="0"/>
        </w:rPr>
      </w:pPr>
      <w:r w:rsidRPr="00905143">
        <w:rPr>
          <w:rStyle w:val="Info"/>
          <w:i w:val="0"/>
          <w:color w:val="auto"/>
        </w:rPr>
        <w:t>Подбор соответвующей для данного приложения аппаратной платформы.</w:t>
      </w:r>
    </w:p>
    <w:p w14:paraId="584A8F57" w14:textId="77777777" w:rsidR="00B172ED" w:rsidRPr="00F8521D" w:rsidRDefault="00B172ED" w:rsidP="00B172ED">
      <w:pPr>
        <w:ind w:left="432" w:firstLine="0"/>
        <w:rPr>
          <w:rStyle w:val="Info"/>
        </w:rPr>
      </w:pP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B172ED" w14:paraId="5CB329CC" w14:textId="77777777" w:rsidTr="00E0543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9E641" w14:textId="77777777" w:rsidR="00B172ED" w:rsidRPr="001115BD" w:rsidRDefault="00B172ED" w:rsidP="00E0543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B172ED" w14:paraId="12A3969D" w14:textId="77777777" w:rsidTr="00E0543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75D4F" w14:textId="499A23EC" w:rsidR="00B172ED" w:rsidRPr="008F696E" w:rsidRDefault="00B172ED">
            <w:pPr>
              <w:ind w:left="349"/>
              <w:rPr>
                <w:iCs/>
              </w:rPr>
            </w:pPr>
            <w:r w:rsidRPr="008F696E">
              <w:rPr>
                <w:iCs/>
              </w:rPr>
              <w:t xml:space="preserve">Определение максимальной </w:t>
            </w:r>
            <w:del w:id="92" w:author="Николай Ульянов" w:date="2023-06-04T03:38:00Z">
              <w:r w:rsidRPr="008F696E" w:rsidDel="00215EE7">
                <w:rPr>
                  <w:iCs/>
                </w:rPr>
                <w:delText xml:space="preserve">и пиковой </w:delText>
              </w:r>
            </w:del>
            <w:r w:rsidRPr="008F696E">
              <w:rPr>
                <w:iCs/>
              </w:rPr>
              <w:t>производительности системы</w:t>
            </w:r>
          </w:p>
        </w:tc>
      </w:tr>
      <w:tr w:rsidR="00B172ED" w14:paraId="2B9859CE" w14:textId="77777777" w:rsidTr="00E05436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5C2A1" w14:textId="58DC5FDE" w:rsidR="00B172ED" w:rsidRPr="008F696E" w:rsidRDefault="00B172ED">
            <w:pPr>
              <w:ind w:left="349"/>
              <w:rPr>
                <w:iCs/>
              </w:rPr>
            </w:pPr>
            <w:r w:rsidRPr="008F696E">
              <w:rPr>
                <w:iCs/>
              </w:rPr>
              <w:t xml:space="preserve">Проверка </w:t>
            </w:r>
            <w:del w:id="93" w:author="Николай Ульянов" w:date="2023-06-04T03:38:00Z">
              <w:r w:rsidRPr="008F696E" w:rsidDel="00215EE7">
                <w:rPr>
                  <w:iCs/>
                </w:rPr>
                <w:delText xml:space="preserve">надежности </w:delText>
              </w:r>
            </w:del>
            <w:ins w:id="94" w:author="Николай Ульянов" w:date="2023-06-04T03:38:00Z">
              <w:r w:rsidR="00215EE7">
                <w:rPr>
                  <w:iCs/>
                </w:rPr>
                <w:t>стабильности</w:t>
              </w:r>
              <w:r w:rsidR="00215EE7" w:rsidRPr="008F696E">
                <w:rPr>
                  <w:iCs/>
                </w:rPr>
                <w:t xml:space="preserve"> </w:t>
              </w:r>
            </w:ins>
            <w:r w:rsidRPr="008F696E">
              <w:rPr>
                <w:iCs/>
              </w:rPr>
              <w:t>системы</w:t>
            </w:r>
          </w:p>
        </w:tc>
      </w:tr>
    </w:tbl>
    <w:p w14:paraId="0CBE3977" w14:textId="77777777" w:rsidR="00B172ED" w:rsidRPr="00183A08" w:rsidRDefault="00B172ED" w:rsidP="00B172ED">
      <w:pPr>
        <w:ind w:left="432" w:firstLine="0"/>
        <w:rPr>
          <w:rStyle w:val="Info"/>
        </w:rPr>
      </w:pPr>
    </w:p>
    <w:p w14:paraId="78AF42A6" w14:textId="77777777" w:rsidR="00B172ED" w:rsidRPr="001115BD" w:rsidRDefault="00B172ED" w:rsidP="00B172ED">
      <w:pPr>
        <w:ind w:firstLine="0"/>
        <w:rPr>
          <w:rStyle w:val="Info"/>
        </w:rPr>
      </w:pPr>
      <w:r w:rsidRPr="001115BD">
        <w:rPr>
          <w:rStyle w:val="Info"/>
        </w:rPr>
        <w:tab/>
      </w:r>
    </w:p>
    <w:p w14:paraId="769CD1E3" w14:textId="77777777" w:rsidR="00B172ED" w:rsidRDefault="00B172ED" w:rsidP="00B172ED">
      <w:pPr>
        <w:pStyle w:val="1"/>
        <w:pageBreakBefore/>
        <w:numPr>
          <w:ilvl w:val="0"/>
          <w:numId w:val="1"/>
        </w:numPr>
        <w:spacing w:before="240" w:after="120"/>
      </w:pPr>
      <w:bookmarkStart w:id="95" w:name="_Toc5471261"/>
      <w:bookmarkStart w:id="96" w:name="_Toc132361927"/>
      <w:r>
        <w:lastRenderedPageBreak/>
        <w:t>Ограничения тестирования</w:t>
      </w:r>
      <w:bookmarkEnd w:id="95"/>
      <w:bookmarkEnd w:id="96"/>
    </w:p>
    <w:p w14:paraId="792CEDC5" w14:textId="77777777" w:rsidR="00B172ED" w:rsidRDefault="00B172ED" w:rsidP="00B172ED">
      <w:pPr>
        <w:pStyle w:val="2"/>
        <w:numPr>
          <w:ilvl w:val="1"/>
          <w:numId w:val="1"/>
        </w:numPr>
        <w:tabs>
          <w:tab w:val="num" w:pos="718"/>
          <w:tab w:val="num" w:pos="1711"/>
        </w:tabs>
        <w:spacing w:before="240" w:after="120"/>
        <w:ind w:left="718"/>
      </w:pPr>
      <w:bookmarkStart w:id="97" w:name="_Toc132361928"/>
      <w:bookmarkStart w:id="98" w:name="_Toc5471262"/>
      <w:r>
        <w:t>Ограничения тестирования</w:t>
      </w:r>
      <w:bookmarkEnd w:id="97"/>
    </w:p>
    <w:p w14:paraId="4BAA8598" w14:textId="3936061B" w:rsidR="00B172ED" w:rsidRPr="005F5840" w:rsidDel="0023370D" w:rsidRDefault="00B172ED" w:rsidP="00B172ED">
      <w:pPr>
        <w:ind w:left="432" w:firstLine="0"/>
        <w:rPr>
          <w:del w:id="99" w:author="Николай Ульянов" w:date="2023-06-13T21:22:00Z"/>
          <w:rStyle w:val="Info"/>
          <w:i w:val="0"/>
          <w:color w:val="auto"/>
        </w:rPr>
      </w:pPr>
      <w:del w:id="100" w:author="Николай Ульянов" w:date="2023-06-13T21:22:00Z">
        <w:r w:rsidRPr="005F5840" w:rsidDel="0023370D">
          <w:rPr>
            <w:rStyle w:val="Info"/>
            <w:i w:val="0"/>
            <w:color w:val="auto"/>
          </w:rPr>
          <w:delText>Указываются ограничения тестирования.</w:delText>
        </w:r>
      </w:del>
    </w:p>
    <w:p w14:paraId="67D3E8C4" w14:textId="738B7465" w:rsidR="00B172ED" w:rsidRPr="005F5840" w:rsidRDefault="00B172ED" w:rsidP="00B172ED">
      <w:pPr>
        <w:numPr>
          <w:ilvl w:val="0"/>
          <w:numId w:val="13"/>
        </w:numPr>
        <w:rPr>
          <w:rStyle w:val="Info"/>
          <w:i w:val="0"/>
          <w:color w:val="auto"/>
        </w:rPr>
      </w:pPr>
      <w:del w:id="101" w:author="Николай Ульянов" w:date="2023-06-04T03:38:00Z">
        <w:r w:rsidRPr="005F5840" w:rsidDel="00215EE7">
          <w:rPr>
            <w:rStyle w:val="Info"/>
            <w:i w:val="0"/>
            <w:color w:val="auto"/>
          </w:rPr>
          <w:delText>В контуре НТ система «</w:delText>
        </w:r>
        <w:r w:rsidR="0021593D" w:rsidRPr="005F5840" w:rsidDel="00215EE7">
          <w:rPr>
            <w:rStyle w:val="Info"/>
            <w:i w:val="0"/>
            <w:color w:val="auto"/>
            <w:lang w:val="en-US"/>
          </w:rPr>
          <w:delText>Web</w:delText>
        </w:r>
        <w:r w:rsidR="0021593D" w:rsidRPr="005F5840" w:rsidDel="00215EE7">
          <w:rPr>
            <w:rStyle w:val="Info"/>
            <w:i w:val="0"/>
            <w:color w:val="auto"/>
          </w:rPr>
          <w:delText xml:space="preserve"> </w:delText>
        </w:r>
        <w:r w:rsidR="0021593D" w:rsidRPr="005F5840" w:rsidDel="00215EE7">
          <w:rPr>
            <w:rStyle w:val="Info"/>
            <w:i w:val="0"/>
            <w:color w:val="auto"/>
            <w:lang w:val="en-US"/>
          </w:rPr>
          <w:delText>Tours</w:delText>
        </w:r>
        <w:r w:rsidRPr="005F5840" w:rsidDel="00215EE7">
          <w:rPr>
            <w:rStyle w:val="Info"/>
            <w:i w:val="0"/>
            <w:color w:val="auto"/>
          </w:rPr>
          <w:delText>» будет эмулирована заглушкой</w:delText>
        </w:r>
      </w:del>
      <w:ins w:id="102" w:author="Николай Ульянов" w:date="2023-06-04T03:38:00Z">
        <w:r w:rsidR="00215EE7">
          <w:rPr>
            <w:rStyle w:val="Info"/>
            <w:i w:val="0"/>
            <w:color w:val="auto"/>
          </w:rPr>
          <w:t xml:space="preserve">Используемая конфигурация </w:t>
        </w:r>
      </w:ins>
      <w:ins w:id="103" w:author="Николай Ульянов" w:date="2023-06-04T03:39:00Z">
        <w:r w:rsidR="00215EE7">
          <w:rPr>
            <w:rStyle w:val="Info"/>
            <w:i w:val="0"/>
            <w:color w:val="auto"/>
          </w:rPr>
          <w:t>ПО</w:t>
        </w:r>
      </w:ins>
      <w:ins w:id="104" w:author="Николай Ульянов" w:date="2023-06-13T21:23:00Z">
        <w:r w:rsidR="0023370D">
          <w:rPr>
            <w:rStyle w:val="Info"/>
            <w:i w:val="0"/>
            <w:color w:val="auto"/>
            <w:rPrChange w:id="105" w:author="Николай Ульянов" w:date="2023-06-13T21:23:00Z">
              <w:rPr>
                <w:rStyle w:val="Info"/>
                <w:i w:val="0"/>
                <w:color w:val="auto"/>
              </w:rPr>
            </w:rPrChange>
          </w:rPr>
          <w:t>,</w:t>
        </w:r>
      </w:ins>
      <w:ins w:id="106" w:author="Николай Ульянов" w:date="2023-06-04T03:39:00Z">
        <w:r w:rsidR="00215EE7">
          <w:rPr>
            <w:rStyle w:val="Info"/>
            <w:i w:val="0"/>
            <w:color w:val="auto"/>
          </w:rPr>
          <w:t xml:space="preserve"> на котором производится тестирование (</w:t>
        </w:r>
        <w:r w:rsidR="00215EE7">
          <w:rPr>
            <w:rStyle w:val="Info"/>
            <w:i w:val="0"/>
            <w:color w:val="auto"/>
            <w:lang w:val="en-US"/>
          </w:rPr>
          <w:t>Load</w:t>
        </w:r>
        <w:r w:rsidR="00215EE7" w:rsidRPr="00215EE7">
          <w:rPr>
            <w:rStyle w:val="Info"/>
            <w:i w:val="0"/>
            <w:color w:val="auto"/>
            <w:rPrChange w:id="107" w:author="Николай Ульянов" w:date="2023-06-04T03:39:00Z">
              <w:rPr>
                <w:rStyle w:val="Info"/>
                <w:i w:val="0"/>
                <w:color w:val="auto"/>
                <w:lang w:val="en-US"/>
              </w:rPr>
            </w:rPrChange>
          </w:rPr>
          <w:t xml:space="preserve"> </w:t>
        </w:r>
        <w:r w:rsidR="00215EE7">
          <w:rPr>
            <w:rStyle w:val="Info"/>
            <w:i w:val="0"/>
            <w:color w:val="auto"/>
            <w:lang w:val="en-US"/>
          </w:rPr>
          <w:t>Runner</w:t>
        </w:r>
        <w:r w:rsidR="00215EE7">
          <w:rPr>
            <w:rStyle w:val="Info"/>
            <w:i w:val="0"/>
            <w:color w:val="auto"/>
          </w:rPr>
          <w:t>) может максимально использовать только 50 виртуальных пользователей</w:t>
        </w:r>
      </w:ins>
      <w:r w:rsidRPr="005F5840">
        <w:rPr>
          <w:rStyle w:val="Info"/>
          <w:i w:val="0"/>
          <w:color w:val="auto"/>
        </w:rPr>
        <w:t>.</w:t>
      </w:r>
    </w:p>
    <w:p w14:paraId="47958B28" w14:textId="3C297F52" w:rsidR="00B172ED" w:rsidRPr="005F5840" w:rsidRDefault="0023370D" w:rsidP="00B172ED">
      <w:pPr>
        <w:numPr>
          <w:ilvl w:val="0"/>
          <w:numId w:val="13"/>
        </w:numPr>
        <w:rPr>
          <w:rStyle w:val="Info"/>
          <w:i w:val="0"/>
          <w:color w:val="auto"/>
        </w:rPr>
      </w:pPr>
      <w:ins w:id="108" w:author="Николай Ульянов" w:date="2023-06-13T21:23:00Z">
        <w:r w:rsidRPr="00993BB0">
          <w:rPr>
            <w:rStyle w:val="Info"/>
            <w:i w:val="0"/>
            <w:color w:val="auto"/>
            <w:rPrChange w:id="109" w:author="Николай Ульянов" w:date="2023-06-14T03:30:00Z">
              <w:rPr>
                <w:rStyle w:val="Info"/>
                <w:i w:val="0"/>
              </w:rPr>
            </w:rPrChange>
          </w:rPr>
          <w:t>Несоответствие</w:t>
        </w:r>
        <w:r w:rsidRPr="00993BB0">
          <w:rPr>
            <w:rStyle w:val="Info"/>
            <w:i w:val="0"/>
            <w:color w:val="auto"/>
            <w:rPrChange w:id="110" w:author="Николай Ульянов" w:date="2023-06-14T03:30:00Z">
              <w:rPr>
                <w:rStyle w:val="Info"/>
                <w:i w:val="0"/>
                <w:color w:val="auto"/>
              </w:rPr>
            </w:rPrChange>
          </w:rPr>
          <w:t xml:space="preserve"> </w:t>
        </w:r>
      </w:ins>
      <w:del w:id="111" w:author="Николай Ульянов" w:date="2023-06-13T21:23:00Z">
        <w:r w:rsidR="00B172ED" w:rsidRPr="00993BB0" w:rsidDel="0023370D">
          <w:rPr>
            <w:rStyle w:val="Info"/>
            <w:i w:val="0"/>
            <w:color w:val="auto"/>
            <w:rPrChange w:id="112" w:author="Николай Ульянов" w:date="2023-06-14T03:30:00Z">
              <w:rPr>
                <w:rStyle w:val="Info"/>
                <w:i w:val="0"/>
                <w:color w:val="auto"/>
              </w:rPr>
            </w:rPrChange>
          </w:rPr>
          <w:delText xml:space="preserve">Несоотвествие </w:delText>
        </w:r>
      </w:del>
      <w:r w:rsidR="00B172ED" w:rsidRPr="00993BB0">
        <w:rPr>
          <w:rStyle w:val="Info"/>
          <w:i w:val="0"/>
          <w:color w:val="auto"/>
          <w:rPrChange w:id="113" w:author="Николай Ульянов" w:date="2023-06-14T03:30:00Z">
            <w:rPr>
              <w:rStyle w:val="Info"/>
              <w:i w:val="0"/>
              <w:color w:val="auto"/>
            </w:rPr>
          </w:rPrChange>
        </w:rPr>
        <w:t>к</w:t>
      </w:r>
      <w:r w:rsidR="00B172ED" w:rsidRPr="005F5840">
        <w:rPr>
          <w:rStyle w:val="Info"/>
          <w:i w:val="0"/>
          <w:color w:val="auto"/>
        </w:rPr>
        <w:t>онфигурации тестового и промышленного стенда.</w:t>
      </w:r>
    </w:p>
    <w:p w14:paraId="4F086335" w14:textId="529F67C9" w:rsidR="00472ADF" w:rsidRDefault="00472ADF" w:rsidP="00472ADF">
      <w:pPr>
        <w:pStyle w:val="ab"/>
        <w:numPr>
          <w:ilvl w:val="0"/>
          <w:numId w:val="13"/>
        </w:numPr>
        <w:rPr>
          <w:ins w:id="114" w:author="Николай Ульянов" w:date="2023-06-04T03:39:00Z"/>
        </w:rPr>
      </w:pPr>
      <w:r>
        <w:t>Переполнение базы данных</w:t>
      </w:r>
      <w:ins w:id="115" w:author="Николай Ульянов" w:date="2023-06-04T03:39:00Z">
        <w:r w:rsidR="00215EE7">
          <w:t xml:space="preserve"> пользователей</w:t>
        </w:r>
      </w:ins>
      <w:r w:rsidR="005F5840">
        <w:t>.</w:t>
      </w:r>
    </w:p>
    <w:p w14:paraId="485D5D44" w14:textId="06E543BE" w:rsidR="00215EE7" w:rsidRDefault="00215EE7" w:rsidP="00472ADF">
      <w:pPr>
        <w:pStyle w:val="ab"/>
        <w:numPr>
          <w:ilvl w:val="0"/>
          <w:numId w:val="13"/>
        </w:numPr>
        <w:rPr>
          <w:ins w:id="116" w:author="Николай Ульянов" w:date="2023-06-04T04:10:00Z"/>
        </w:rPr>
      </w:pPr>
      <w:ins w:id="117" w:author="Николай Ульянов" w:date="2023-06-04T03:40:00Z">
        <w:r>
          <w:t>Неполное</w:t>
        </w:r>
      </w:ins>
      <w:ins w:id="118" w:author="Николай Ульянов" w:date="2023-06-04T03:42:00Z">
        <w:r>
          <w:t xml:space="preserve"> и недостоверное</w:t>
        </w:r>
      </w:ins>
      <w:ins w:id="119" w:author="Николай Ульянов" w:date="2023-06-04T03:40:00Z">
        <w:r>
          <w:t xml:space="preserve"> описание аппаратной части сервера, на котором находится вэб приложение.</w:t>
        </w:r>
      </w:ins>
    </w:p>
    <w:p w14:paraId="24648E11" w14:textId="105EDA07" w:rsidR="00432E2B" w:rsidRDefault="00432E2B" w:rsidP="00472ADF">
      <w:pPr>
        <w:pStyle w:val="ab"/>
        <w:numPr>
          <w:ilvl w:val="0"/>
          <w:numId w:val="13"/>
        </w:numPr>
        <w:rPr>
          <w:ins w:id="120" w:author="Николай Ульянов" w:date="2023-06-14T03:01:00Z"/>
        </w:rPr>
      </w:pPr>
      <w:ins w:id="121" w:author="Николай Ульянов" w:date="2023-06-04T04:10:00Z">
        <w:r>
          <w:t>В следствии невозможности доступа к административной учетной записи сайта, и отсутствию подключения к аппаратному тестовому стенду мониторинг аппаратной части не будет произведен.</w:t>
        </w:r>
      </w:ins>
    </w:p>
    <w:p w14:paraId="21DF01E8" w14:textId="54F6017B" w:rsidR="00993BB0" w:rsidRPr="00472ADF" w:rsidRDefault="00993BB0" w:rsidP="00472ADF">
      <w:pPr>
        <w:pStyle w:val="ab"/>
        <w:numPr>
          <w:ilvl w:val="0"/>
          <w:numId w:val="13"/>
        </w:numPr>
        <w:rPr>
          <w:rStyle w:val="Info"/>
          <w:i w:val="0"/>
          <w:color w:val="auto"/>
        </w:rPr>
      </w:pPr>
      <w:ins w:id="122" w:author="Николай Ульянов" w:date="2023-06-14T03:02:00Z">
        <w:r>
          <w:t>Невозможность достоверного достижения максимальной производительности и подтверждения максимальной производительности</w:t>
        </w:r>
      </w:ins>
      <w:ins w:id="123" w:author="Николай Ульянов" w:date="2023-06-14T03:05:00Z">
        <w:r>
          <w:t xml:space="preserve"> из-за специфики как тестируемого </w:t>
        </w:r>
      </w:ins>
      <w:ins w:id="124" w:author="Николай Ульянов" w:date="2023-06-14T03:06:00Z">
        <w:r>
          <w:t>ПО, так и средств тестирования</w:t>
        </w:r>
      </w:ins>
      <w:ins w:id="125" w:author="Николай Ульянов" w:date="2023-06-14T03:03:00Z">
        <w:r>
          <w:t>, вследсвии этого в файле «ОтчетУльянов»</w:t>
        </w:r>
      </w:ins>
      <w:ins w:id="126" w:author="Николай Ульянов" w:date="2023-06-14T03:06:00Z">
        <w:r>
          <w:t xml:space="preserve"> и «МНТУльянов0.</w:t>
        </w:r>
      </w:ins>
      <w:ins w:id="127" w:author="Николай Ульянов" w:date="2023-06-14T03:07:00Z">
        <w:r>
          <w:t>12</w:t>
        </w:r>
      </w:ins>
      <w:ins w:id="128" w:author="Николай Ульянов" w:date="2023-06-14T03:06:00Z">
        <w:r>
          <w:t>»</w:t>
        </w:r>
      </w:ins>
      <w:ins w:id="129" w:author="Николай Ульянов" w:date="2023-06-14T03:04:00Z">
        <w:r>
          <w:t xml:space="preserve"> тесты</w:t>
        </w:r>
      </w:ins>
      <w:ins w:id="130" w:author="Николай Ульянов" w:date="2023-06-14T03:03:00Z">
        <w:r>
          <w:t xml:space="preserve"> максимальная производительность и подтверждение максимальной производительности </w:t>
        </w:r>
      </w:ins>
      <w:ins w:id="131" w:author="Николай Ульянов" w:date="2023-06-14T03:04:00Z">
        <w:r>
          <w:t xml:space="preserve">не являются показательными и представляют из себя пример оформления работы по </w:t>
        </w:r>
      </w:ins>
      <w:ins w:id="132" w:author="Николай Ульянов" w:date="2023-06-14T03:05:00Z">
        <w:r>
          <w:t>НТ.</w:t>
        </w:r>
      </w:ins>
    </w:p>
    <w:p w14:paraId="0FD2D4C1" w14:textId="77777777" w:rsidR="00B172ED" w:rsidRDefault="00B172ED" w:rsidP="00B172ED">
      <w:pPr>
        <w:pStyle w:val="2"/>
        <w:numPr>
          <w:ilvl w:val="1"/>
          <w:numId w:val="1"/>
        </w:numPr>
        <w:tabs>
          <w:tab w:val="num" w:pos="718"/>
          <w:tab w:val="num" w:pos="1711"/>
        </w:tabs>
        <w:spacing w:before="240" w:after="120"/>
        <w:ind w:left="718"/>
      </w:pPr>
      <w:bookmarkStart w:id="133" w:name="_Toc132361929"/>
      <w:r>
        <w:t>Риски тестирования</w:t>
      </w:r>
      <w:bookmarkEnd w:id="133"/>
    </w:p>
    <w:p w14:paraId="2638A431" w14:textId="1B070E94" w:rsidR="00B059B6" w:rsidRDefault="00B059B6" w:rsidP="00B059B6">
      <w:pPr>
        <w:pStyle w:val="ab"/>
        <w:numPr>
          <w:ilvl w:val="0"/>
          <w:numId w:val="14"/>
        </w:numPr>
      </w:pPr>
      <w:r>
        <w:t>Малое количество опыта в нагрузочном тестировании у сотрудника</w:t>
      </w:r>
      <w:ins w:id="134" w:author="Николай Ульянов" w:date="2023-06-04T03:40:00Z">
        <w:r w:rsidR="00215EE7">
          <w:t>, проводящего тестирование</w:t>
        </w:r>
      </w:ins>
      <w:r>
        <w:t>.</w:t>
      </w:r>
    </w:p>
    <w:p w14:paraId="65FFA87E" w14:textId="77777777" w:rsidR="005F5840" w:rsidRDefault="00B059B6" w:rsidP="005F5840">
      <w:pPr>
        <w:pStyle w:val="ab"/>
        <w:numPr>
          <w:ilvl w:val="0"/>
          <w:numId w:val="14"/>
        </w:numPr>
      </w:pPr>
      <w:r>
        <w:t>Недостаточное погружение в продукт и предметную область тестировщика.</w:t>
      </w:r>
    </w:p>
    <w:p w14:paraId="1BEFC88F" w14:textId="124F26A3" w:rsidR="005F5840" w:rsidRDefault="005F5840" w:rsidP="005F5840">
      <w:pPr>
        <w:pStyle w:val="ab"/>
        <w:numPr>
          <w:ilvl w:val="0"/>
          <w:numId w:val="14"/>
        </w:numPr>
      </w:pPr>
      <w:del w:id="135" w:author="Николай Ульянов" w:date="2023-06-04T03:42:00Z">
        <w:r w:rsidDel="00215EE7">
          <w:delText>Ненадежность тестового стенда</w:delText>
        </w:r>
      </w:del>
      <w:ins w:id="136" w:author="Николай Ульянов" w:date="2023-06-04T03:43:00Z">
        <w:r w:rsidR="00215EE7">
          <w:t>Н</w:t>
        </w:r>
      </w:ins>
      <w:ins w:id="137" w:author="Николай Ульянов" w:date="2023-06-04T03:42:00Z">
        <w:r w:rsidR="00215EE7">
          <w:t xml:space="preserve">евозможность </w:t>
        </w:r>
      </w:ins>
      <w:ins w:id="138" w:author="Николай Ульянов" w:date="2023-06-04T03:43:00Z">
        <w:r w:rsidR="00215EE7">
          <w:t xml:space="preserve">выполнения тестирования в полном объеме из-за специфики лицензии используемого </w:t>
        </w:r>
      </w:ins>
      <w:ins w:id="139" w:author="Николай Ульянов" w:date="2023-06-04T03:44:00Z">
        <w:r w:rsidR="00215EE7">
          <w:t>ПО</w:t>
        </w:r>
      </w:ins>
      <w:r>
        <w:t>.</w:t>
      </w:r>
    </w:p>
    <w:p w14:paraId="58EDE72C" w14:textId="77777777" w:rsidR="00B059B6" w:rsidRPr="001649C4" w:rsidRDefault="00B059B6" w:rsidP="00472ADF">
      <w:pPr>
        <w:ind w:left="360" w:firstLine="0"/>
      </w:pPr>
    </w:p>
    <w:p w14:paraId="39CA58EE" w14:textId="77777777" w:rsidR="00B172ED" w:rsidRPr="006F7ECE" w:rsidRDefault="00B172ED" w:rsidP="00B172ED">
      <w:pPr>
        <w:pStyle w:val="1"/>
        <w:pageBreakBefore/>
        <w:numPr>
          <w:ilvl w:val="0"/>
          <w:numId w:val="1"/>
        </w:numPr>
        <w:spacing w:before="240" w:after="120"/>
      </w:pPr>
      <w:bookmarkStart w:id="140" w:name="_Toc132361930"/>
      <w:r>
        <w:lastRenderedPageBreak/>
        <w:t>О</w:t>
      </w:r>
      <w:r w:rsidRPr="006F7ECE">
        <w:t>бъект тестирования</w:t>
      </w:r>
      <w:bookmarkEnd w:id="98"/>
      <w:bookmarkEnd w:id="140"/>
    </w:p>
    <w:p w14:paraId="22C2630D" w14:textId="77777777" w:rsidR="00B172ED" w:rsidRPr="00211BB7" w:rsidRDefault="00B172ED" w:rsidP="00B172ED">
      <w:pPr>
        <w:rPr>
          <w:rStyle w:val="Info"/>
        </w:rPr>
      </w:pPr>
      <w:r>
        <w:rPr>
          <w:rStyle w:val="Info"/>
        </w:rPr>
        <w:t>.</w:t>
      </w:r>
    </w:p>
    <w:p w14:paraId="165EB33B" w14:textId="77777777" w:rsidR="00B172ED" w:rsidRDefault="00B172ED" w:rsidP="00B172ED">
      <w:pPr>
        <w:pStyle w:val="2"/>
        <w:numPr>
          <w:ilvl w:val="1"/>
          <w:numId w:val="1"/>
        </w:numPr>
        <w:tabs>
          <w:tab w:val="num" w:pos="718"/>
          <w:tab w:val="num" w:pos="1711"/>
        </w:tabs>
        <w:spacing w:before="240" w:after="120"/>
        <w:ind w:left="718"/>
      </w:pPr>
      <w:bookmarkStart w:id="141" w:name="_Toc286063561"/>
      <w:bookmarkStart w:id="142" w:name="_Toc286064819"/>
      <w:bookmarkStart w:id="143" w:name="_Toc286065850"/>
      <w:bookmarkStart w:id="144" w:name="_Toc286063563"/>
      <w:bookmarkStart w:id="145" w:name="_Toc286064821"/>
      <w:bookmarkStart w:id="146" w:name="_Toc286065852"/>
      <w:bookmarkStart w:id="147" w:name="_Toc286762428"/>
      <w:bookmarkStart w:id="148" w:name="_Toc456085720"/>
      <w:bookmarkStart w:id="149" w:name="_Toc473198389"/>
      <w:bookmarkStart w:id="150" w:name="_Toc5471263"/>
      <w:bookmarkStart w:id="151" w:name="_Toc132361931"/>
      <w:bookmarkEnd w:id="141"/>
      <w:bookmarkEnd w:id="142"/>
      <w:bookmarkEnd w:id="143"/>
      <w:bookmarkEnd w:id="144"/>
      <w:bookmarkEnd w:id="145"/>
      <w:bookmarkEnd w:id="146"/>
      <w:r w:rsidRPr="00DD7951">
        <w:t>Общие сведения</w:t>
      </w:r>
      <w:bookmarkEnd w:id="147"/>
      <w:bookmarkEnd w:id="148"/>
      <w:bookmarkEnd w:id="149"/>
      <w:bookmarkEnd w:id="150"/>
      <w:bookmarkEnd w:id="151"/>
    </w:p>
    <w:p w14:paraId="4A0E992D" w14:textId="77777777" w:rsidR="00B059B6" w:rsidRPr="00905143" w:rsidRDefault="00B059B6" w:rsidP="00B059B6">
      <w:pPr>
        <w:ind w:left="284" w:firstLine="0"/>
        <w:rPr>
          <w:rStyle w:val="Info"/>
          <w:lang w:val="en-US"/>
        </w:rPr>
      </w:pPr>
    </w:p>
    <w:p w14:paraId="2D173CC6" w14:textId="007593F7" w:rsidR="00B059B6" w:rsidRDefault="00B059B6" w:rsidP="00B059B6">
      <w:pPr>
        <w:ind w:left="284"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Согласно определеным бизнес – целям тестированию будет подвергнут сервис </w:t>
      </w:r>
      <w:ins w:id="152" w:author="Николай Ульянов" w:date="2023-06-04T03:49:00Z">
        <w:r w:rsidR="002251B3">
          <w:fldChar w:fldCharType="begin"/>
        </w:r>
        <w:r w:rsidR="002251B3">
          <w:instrText xml:space="preserve"> HYPERLINK "https://www.advantageonlineshopping.com/" \l "/" </w:instrText>
        </w:r>
        <w:r w:rsidR="002251B3">
          <w:fldChar w:fldCharType="separate"/>
        </w:r>
        <w:r w:rsidR="002251B3">
          <w:rPr>
            <w:rStyle w:val="aa"/>
            <w:rFonts w:ascii="Verdana" w:eastAsiaTheme="majorEastAsia" w:hAnsi="Verdana"/>
            <w:sz w:val="20"/>
            <w:szCs w:val="20"/>
          </w:rPr>
          <w:t>https://www.advantageonlineshopping.com/#/</w:t>
        </w:r>
        <w:r w:rsidR="002251B3">
          <w:rPr>
            <w:rStyle w:val="aa"/>
            <w:rFonts w:ascii="Verdana" w:eastAsiaTheme="majorEastAsia" w:hAnsi="Verdana"/>
            <w:sz w:val="20"/>
            <w:szCs w:val="20"/>
          </w:rPr>
          <w:fldChar w:fldCharType="end"/>
        </w:r>
      </w:ins>
      <w:del w:id="153" w:author="Николай Ульянов" w:date="2023-06-04T03:49:00Z">
        <w:r w:rsidDel="002251B3">
          <w:rPr>
            <w:rStyle w:val="Info"/>
            <w:i w:val="0"/>
            <w:color w:val="auto"/>
            <w:lang w:val="en-US"/>
          </w:rPr>
          <w:delText>Web</w:delText>
        </w:r>
        <w:r w:rsidRPr="00B059B6" w:rsidDel="002251B3">
          <w:rPr>
            <w:rStyle w:val="Info"/>
            <w:i w:val="0"/>
            <w:color w:val="auto"/>
          </w:rPr>
          <w:delText xml:space="preserve"> </w:delText>
        </w:r>
        <w:r w:rsidDel="002251B3">
          <w:rPr>
            <w:rStyle w:val="Info"/>
            <w:i w:val="0"/>
            <w:color w:val="auto"/>
            <w:lang w:val="en-US"/>
          </w:rPr>
          <w:delText>Tours</w:delText>
        </w:r>
      </w:del>
      <w:r>
        <w:rPr>
          <w:rStyle w:val="Info"/>
          <w:i w:val="0"/>
          <w:color w:val="auto"/>
        </w:rPr>
        <w:t>.</w:t>
      </w:r>
    </w:p>
    <w:p w14:paraId="6F834135" w14:textId="31E0B042" w:rsidR="00B059B6" w:rsidRDefault="00B059B6">
      <w:pPr>
        <w:ind w:left="284"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Назначением данного сервиса является возможность </w:t>
      </w:r>
      <w:r w:rsidR="00BD28C4">
        <w:rPr>
          <w:rStyle w:val="Info"/>
          <w:i w:val="0"/>
          <w:color w:val="auto"/>
        </w:rPr>
        <w:t xml:space="preserve">покупки </w:t>
      </w:r>
      <w:r>
        <w:rPr>
          <w:rStyle w:val="Info"/>
          <w:i w:val="0"/>
          <w:color w:val="auto"/>
        </w:rPr>
        <w:t xml:space="preserve"> </w:t>
      </w:r>
      <w:del w:id="154" w:author="Николай Ульянов" w:date="2023-06-04T03:49:00Z">
        <w:r w:rsidDel="002251B3">
          <w:rPr>
            <w:rStyle w:val="Info"/>
            <w:i w:val="0"/>
            <w:color w:val="auto"/>
          </w:rPr>
          <w:delText>билетов</w:delText>
        </w:r>
        <w:r w:rsidR="00BD28C4" w:rsidDel="002251B3">
          <w:rPr>
            <w:rStyle w:val="Info"/>
            <w:i w:val="0"/>
            <w:color w:val="auto"/>
          </w:rPr>
          <w:delText xml:space="preserve"> </w:delText>
        </w:r>
      </w:del>
      <w:ins w:id="155" w:author="Николай Ульянов" w:date="2023-06-04T03:49:00Z">
        <w:r w:rsidR="002251B3">
          <w:rPr>
            <w:rStyle w:val="Info"/>
            <w:i w:val="0"/>
            <w:color w:val="auto"/>
          </w:rPr>
          <w:t>гаджетов</w:t>
        </w:r>
      </w:ins>
      <w:del w:id="156" w:author="Николай Ульянов" w:date="2023-06-04T03:49:00Z">
        <w:r w:rsidR="00BD28C4" w:rsidDel="002251B3">
          <w:rPr>
            <w:rStyle w:val="Info"/>
            <w:i w:val="0"/>
            <w:color w:val="auto"/>
          </w:rPr>
          <w:delText>для перелетов</w:delText>
        </w:r>
        <w:r w:rsidDel="002251B3">
          <w:rPr>
            <w:rStyle w:val="Info"/>
            <w:i w:val="0"/>
            <w:color w:val="auto"/>
          </w:rPr>
          <w:delText xml:space="preserve"> </w:delText>
        </w:r>
        <w:r w:rsidR="00BD28C4" w:rsidDel="002251B3">
          <w:rPr>
            <w:rStyle w:val="Info"/>
            <w:i w:val="0"/>
            <w:color w:val="auto"/>
          </w:rPr>
          <w:delText>пользователем</w:delText>
        </w:r>
      </w:del>
      <w:ins w:id="157" w:author="Николай Ульянов" w:date="2023-06-04T03:49:00Z">
        <w:r w:rsidR="002251B3">
          <w:rPr>
            <w:rStyle w:val="Info"/>
            <w:i w:val="0"/>
            <w:color w:val="auto"/>
          </w:rPr>
          <w:t xml:space="preserve"> (</w:t>
        </w:r>
      </w:ins>
      <w:ins w:id="158" w:author="Николай Ульянов" w:date="2023-06-04T03:50:00Z">
        <w:r w:rsidR="002251B3">
          <w:rPr>
            <w:rStyle w:val="Info"/>
            <w:i w:val="0"/>
            <w:color w:val="auto"/>
          </w:rPr>
          <w:t>планшетных компьютеров, наушников, компьютерные мыши и тд.</w:t>
        </w:r>
      </w:ins>
      <w:ins w:id="159" w:author="Николай Ульянов" w:date="2023-06-04T03:49:00Z">
        <w:r w:rsidR="002251B3">
          <w:rPr>
            <w:rStyle w:val="Info"/>
            <w:i w:val="0"/>
            <w:color w:val="auto"/>
          </w:rPr>
          <w:t>)</w:t>
        </w:r>
      </w:ins>
      <w:r w:rsidR="00BD28C4">
        <w:rPr>
          <w:rStyle w:val="Info"/>
          <w:i w:val="0"/>
          <w:color w:val="auto"/>
        </w:rPr>
        <w:t>.</w:t>
      </w:r>
    </w:p>
    <w:p w14:paraId="196980D2" w14:textId="4840571C" w:rsidR="00BD28C4" w:rsidRPr="00AF598A" w:rsidRDefault="00472ADF" w:rsidP="00B059B6">
      <w:pPr>
        <w:ind w:left="284"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Функции представленные в сервисе </w:t>
      </w:r>
      <w:ins w:id="160" w:author="Николай Ульянов" w:date="2023-06-04T03:50:00Z">
        <w:r w:rsidR="002251B3">
          <w:fldChar w:fldCharType="begin"/>
        </w:r>
        <w:r w:rsidR="002251B3">
          <w:instrText xml:space="preserve"> HYPERLINK "https://www.advantageonlineshopping.com/" \l "/" </w:instrText>
        </w:r>
        <w:r w:rsidR="002251B3">
          <w:fldChar w:fldCharType="separate"/>
        </w:r>
        <w:r w:rsidR="002251B3">
          <w:rPr>
            <w:rStyle w:val="aa"/>
            <w:rFonts w:ascii="Verdana" w:eastAsiaTheme="majorEastAsia" w:hAnsi="Verdana"/>
            <w:sz w:val="20"/>
            <w:szCs w:val="20"/>
          </w:rPr>
          <w:t>https://www.advantageonlineshopping.com/#/</w:t>
        </w:r>
        <w:r w:rsidR="002251B3">
          <w:rPr>
            <w:rStyle w:val="aa"/>
            <w:rFonts w:ascii="Verdana" w:eastAsiaTheme="majorEastAsia" w:hAnsi="Verdana"/>
            <w:sz w:val="20"/>
            <w:szCs w:val="20"/>
          </w:rPr>
          <w:fldChar w:fldCharType="end"/>
        </w:r>
      </w:ins>
      <w:del w:id="161" w:author="Николай Ульянов" w:date="2023-06-04T03:50:00Z">
        <w:r w:rsidDel="002251B3">
          <w:rPr>
            <w:rStyle w:val="Info"/>
            <w:i w:val="0"/>
            <w:color w:val="auto"/>
            <w:lang w:val="en-US"/>
          </w:rPr>
          <w:delText>Web</w:delText>
        </w:r>
        <w:r w:rsidRPr="00472ADF" w:rsidDel="002251B3">
          <w:rPr>
            <w:rStyle w:val="Info"/>
            <w:i w:val="0"/>
            <w:color w:val="auto"/>
          </w:rPr>
          <w:delText xml:space="preserve"> </w:delText>
        </w:r>
        <w:r w:rsidDel="002251B3">
          <w:rPr>
            <w:rStyle w:val="Info"/>
            <w:i w:val="0"/>
            <w:color w:val="auto"/>
            <w:lang w:val="en-US"/>
          </w:rPr>
          <w:delText>Tours</w:delText>
        </w:r>
      </w:del>
      <w:r w:rsidRPr="00472ADF">
        <w:rPr>
          <w:rStyle w:val="Info"/>
          <w:i w:val="0"/>
          <w:color w:val="auto"/>
        </w:rPr>
        <w:t>:</w:t>
      </w:r>
    </w:p>
    <w:p w14:paraId="7F7FC7C9" w14:textId="77777777" w:rsidR="00472ADF" w:rsidRDefault="00472ADF" w:rsidP="00472ADF">
      <w:pPr>
        <w:pStyle w:val="ab"/>
        <w:numPr>
          <w:ilvl w:val="0"/>
          <w:numId w:val="15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Функция регистрации</w:t>
      </w:r>
    </w:p>
    <w:p w14:paraId="64205F81" w14:textId="77777777" w:rsidR="00472ADF" w:rsidRDefault="00472ADF" w:rsidP="00472ADF">
      <w:pPr>
        <w:pStyle w:val="ab"/>
        <w:numPr>
          <w:ilvl w:val="0"/>
          <w:numId w:val="15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Функция входа в систему</w:t>
      </w:r>
    </w:p>
    <w:p w14:paraId="48FCD0DF" w14:textId="3B7D710E" w:rsidR="00472ADF" w:rsidRDefault="00472ADF" w:rsidP="00472ADF">
      <w:pPr>
        <w:pStyle w:val="ab"/>
        <w:numPr>
          <w:ilvl w:val="0"/>
          <w:numId w:val="15"/>
        </w:numPr>
        <w:rPr>
          <w:rStyle w:val="Info"/>
          <w:i w:val="0"/>
          <w:color w:val="auto"/>
        </w:rPr>
      </w:pPr>
      <w:del w:id="162" w:author="Николай Ульянов" w:date="2023-06-04T03:50:00Z">
        <w:r w:rsidDel="002251B3">
          <w:rPr>
            <w:rStyle w:val="Info"/>
            <w:i w:val="0"/>
            <w:color w:val="auto"/>
          </w:rPr>
          <w:delText>Интерфейс домашней страницы</w:delText>
        </w:r>
      </w:del>
      <w:ins w:id="163" w:author="Николай Ульянов" w:date="2023-06-04T03:50:00Z">
        <w:r w:rsidR="002251B3">
          <w:rPr>
            <w:rStyle w:val="Info"/>
            <w:i w:val="0"/>
            <w:color w:val="auto"/>
          </w:rPr>
          <w:t>Поиск продуктов по названию</w:t>
        </w:r>
      </w:ins>
    </w:p>
    <w:p w14:paraId="25E5E244" w14:textId="1E9A3037" w:rsidR="00472ADF" w:rsidRDefault="002251B3" w:rsidP="00472ADF">
      <w:pPr>
        <w:pStyle w:val="ab"/>
        <w:numPr>
          <w:ilvl w:val="0"/>
          <w:numId w:val="15"/>
        </w:numPr>
        <w:rPr>
          <w:rStyle w:val="Info"/>
          <w:i w:val="0"/>
          <w:color w:val="auto"/>
        </w:rPr>
      </w:pPr>
      <w:ins w:id="164" w:author="Николай Ульянов" w:date="2023-06-04T03:51:00Z">
        <w:r>
          <w:rPr>
            <w:rStyle w:val="Info"/>
            <w:i w:val="0"/>
            <w:color w:val="auto"/>
          </w:rPr>
          <w:t>К</w:t>
        </w:r>
      </w:ins>
      <w:del w:id="165" w:author="Николай Ульянов" w:date="2023-06-04T03:51:00Z">
        <w:r w:rsidR="00472ADF" w:rsidDel="002251B3">
          <w:rPr>
            <w:rStyle w:val="Info"/>
            <w:i w:val="0"/>
            <w:color w:val="auto"/>
          </w:rPr>
          <w:delText>Функция поиска полета</w:delText>
        </w:r>
      </w:del>
      <w:ins w:id="166" w:author="Николай Ульянов" w:date="2023-06-04T03:51:00Z">
        <w:r>
          <w:rPr>
            <w:rStyle w:val="Info"/>
            <w:i w:val="0"/>
            <w:color w:val="auto"/>
          </w:rPr>
          <w:t>онсультация по продукции в «живом чате»</w:t>
        </w:r>
      </w:ins>
    </w:p>
    <w:p w14:paraId="7F2609B7" w14:textId="27833CBA" w:rsidR="00472ADF" w:rsidRDefault="00472ADF" w:rsidP="00472ADF">
      <w:pPr>
        <w:pStyle w:val="ab"/>
        <w:numPr>
          <w:ilvl w:val="0"/>
          <w:numId w:val="15"/>
        </w:numPr>
        <w:rPr>
          <w:rStyle w:val="Info"/>
          <w:i w:val="0"/>
          <w:color w:val="auto"/>
        </w:rPr>
      </w:pPr>
      <w:del w:id="167" w:author="Николай Ульянов" w:date="2023-06-04T03:51:00Z">
        <w:r w:rsidDel="002251B3">
          <w:rPr>
            <w:rStyle w:val="Info"/>
            <w:i w:val="0"/>
            <w:color w:val="auto"/>
          </w:rPr>
          <w:delText>Выбор конкретного рейса из предложенных вариантов</w:delText>
        </w:r>
      </w:del>
      <w:ins w:id="168" w:author="Николай Ульянов" w:date="2023-06-04T03:51:00Z">
        <w:r w:rsidR="002251B3">
          <w:rPr>
            <w:rStyle w:val="Info"/>
            <w:i w:val="0"/>
            <w:color w:val="auto"/>
          </w:rPr>
          <w:t xml:space="preserve">Добавление и удалениие </w:t>
        </w:r>
      </w:ins>
      <w:ins w:id="169" w:author="Николай Ульянов" w:date="2023-06-04T03:52:00Z">
        <w:r w:rsidR="002251B3">
          <w:rPr>
            <w:rStyle w:val="Info"/>
            <w:i w:val="0"/>
            <w:color w:val="auto"/>
          </w:rPr>
          <w:t>заказа в корзину</w:t>
        </w:r>
      </w:ins>
    </w:p>
    <w:p w14:paraId="714FA877" w14:textId="77777777" w:rsidR="00472ADF" w:rsidRDefault="00472ADF" w:rsidP="00472ADF">
      <w:pPr>
        <w:pStyle w:val="ab"/>
        <w:numPr>
          <w:ilvl w:val="0"/>
          <w:numId w:val="15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Оплата</w:t>
      </w:r>
    </w:p>
    <w:p w14:paraId="17FEC828" w14:textId="303FC1A5" w:rsidR="00472ADF" w:rsidRDefault="00472ADF" w:rsidP="00472ADF">
      <w:pPr>
        <w:pStyle w:val="ab"/>
        <w:numPr>
          <w:ilvl w:val="0"/>
          <w:numId w:val="15"/>
        </w:numPr>
        <w:rPr>
          <w:rStyle w:val="Info"/>
          <w:i w:val="0"/>
          <w:color w:val="auto"/>
        </w:rPr>
      </w:pPr>
      <w:del w:id="170" w:author="Николай Ульянов" w:date="2023-06-04T03:53:00Z">
        <w:r w:rsidDel="002251B3">
          <w:rPr>
            <w:rStyle w:val="Info"/>
            <w:i w:val="0"/>
            <w:color w:val="auto"/>
          </w:rPr>
          <w:delText>Успешный заказ билета</w:delText>
        </w:r>
      </w:del>
      <w:ins w:id="171" w:author="Николай Ульянов" w:date="2023-06-04T03:53:00Z">
        <w:r w:rsidR="002251B3">
          <w:rPr>
            <w:rStyle w:val="Info"/>
            <w:i w:val="0"/>
            <w:color w:val="auto"/>
          </w:rPr>
          <w:t>Мониторинг статуса заказа</w:t>
        </w:r>
      </w:ins>
    </w:p>
    <w:p w14:paraId="245161CD" w14:textId="0F4F5AAC" w:rsidR="00472ADF" w:rsidRDefault="00472ADF" w:rsidP="00472ADF">
      <w:pPr>
        <w:pStyle w:val="ab"/>
        <w:numPr>
          <w:ilvl w:val="0"/>
          <w:numId w:val="15"/>
        </w:numPr>
        <w:rPr>
          <w:rStyle w:val="Info"/>
          <w:i w:val="0"/>
          <w:color w:val="auto"/>
        </w:rPr>
      </w:pPr>
      <w:del w:id="172" w:author="Николай Ульянов" w:date="2023-06-04T03:53:00Z">
        <w:r w:rsidDel="002251B3">
          <w:rPr>
            <w:rStyle w:val="Info"/>
            <w:i w:val="0"/>
            <w:color w:val="auto"/>
          </w:rPr>
          <w:delText>Запрос на приобритение нового билета</w:delText>
        </w:r>
      </w:del>
      <w:ins w:id="173" w:author="Николай Ульянов" w:date="2023-06-04T03:53:00Z">
        <w:r w:rsidR="002251B3">
          <w:rPr>
            <w:rStyle w:val="Info"/>
            <w:i w:val="0"/>
            <w:color w:val="auto"/>
          </w:rPr>
          <w:t>Редактирование персональных данных пользователя и данных об оплате</w:t>
        </w:r>
      </w:ins>
    </w:p>
    <w:p w14:paraId="6121C2F2" w14:textId="3FB7A445" w:rsidR="00783FAE" w:rsidDel="002251B3" w:rsidRDefault="00783FAE" w:rsidP="00472ADF">
      <w:pPr>
        <w:pStyle w:val="ab"/>
        <w:numPr>
          <w:ilvl w:val="0"/>
          <w:numId w:val="15"/>
        </w:numPr>
        <w:rPr>
          <w:del w:id="174" w:author="Николай Ульянов" w:date="2023-06-04T03:54:00Z"/>
          <w:rStyle w:val="Info"/>
          <w:i w:val="0"/>
          <w:color w:val="auto"/>
        </w:rPr>
      </w:pPr>
      <w:del w:id="175" w:author="Николай Ульянов" w:date="2023-06-04T03:54:00Z">
        <w:r w:rsidDel="002251B3">
          <w:rPr>
            <w:rStyle w:val="Info"/>
            <w:i w:val="0"/>
            <w:color w:val="auto"/>
          </w:rPr>
          <w:delText>Удаление бронирования</w:delText>
        </w:r>
      </w:del>
    </w:p>
    <w:p w14:paraId="6740B712" w14:textId="77777777" w:rsidR="00D662FC" w:rsidRPr="00D662FC" w:rsidRDefault="00472ADF" w:rsidP="00D662FC">
      <w:pPr>
        <w:pStyle w:val="ab"/>
        <w:numPr>
          <w:ilvl w:val="0"/>
          <w:numId w:val="15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Выход из системы</w:t>
      </w:r>
    </w:p>
    <w:p w14:paraId="38BC22BA" w14:textId="77777777" w:rsidR="00060495" w:rsidRPr="00E0004B" w:rsidRDefault="00060495" w:rsidP="00B172ED">
      <w:pPr>
        <w:ind w:left="284" w:firstLine="0"/>
        <w:rPr>
          <w:rStyle w:val="Info"/>
        </w:rPr>
      </w:pPr>
    </w:p>
    <w:p w14:paraId="248D16B5" w14:textId="77777777" w:rsidR="00B172ED" w:rsidRDefault="00B172ED" w:rsidP="00B172ED">
      <w:pPr>
        <w:pStyle w:val="2"/>
        <w:numPr>
          <w:ilvl w:val="1"/>
          <w:numId w:val="1"/>
        </w:numPr>
        <w:tabs>
          <w:tab w:val="num" w:pos="718"/>
          <w:tab w:val="num" w:pos="1711"/>
        </w:tabs>
        <w:spacing w:before="240" w:after="120"/>
        <w:ind w:left="718"/>
        <w:rPr>
          <w:lang w:val="en-US"/>
        </w:rPr>
      </w:pPr>
      <w:bookmarkStart w:id="176" w:name="_Toc286762429"/>
      <w:bookmarkStart w:id="177" w:name="_Toc456085721"/>
      <w:bookmarkStart w:id="178" w:name="_Toc473198390"/>
      <w:bookmarkStart w:id="179" w:name="_Toc5471264"/>
      <w:bookmarkStart w:id="180" w:name="_Toc132361932"/>
      <w:r w:rsidRPr="00DF1CD9">
        <w:t>Архитектура системы</w:t>
      </w:r>
      <w:bookmarkEnd w:id="176"/>
      <w:bookmarkEnd w:id="177"/>
      <w:bookmarkEnd w:id="178"/>
      <w:bookmarkEnd w:id="179"/>
      <w:bookmarkEnd w:id="180"/>
    </w:p>
    <w:p w14:paraId="53ACEF20" w14:textId="22772BDE" w:rsidR="00262641" w:rsidDel="00215EE7" w:rsidRDefault="00262641" w:rsidP="00B172ED">
      <w:pPr>
        <w:ind w:left="284" w:firstLine="0"/>
        <w:rPr>
          <w:del w:id="181" w:author="Николай Ульянов" w:date="2023-06-04T03:47:00Z"/>
          <w:rStyle w:val="Info"/>
          <w:i w:val="0"/>
          <w:color w:val="auto"/>
        </w:rPr>
      </w:pPr>
      <w:del w:id="182" w:author="Николай Ульянов" w:date="2023-06-04T03:47:00Z">
        <w:r w:rsidDel="00215EE7">
          <w:rPr>
            <w:rStyle w:val="Info"/>
            <w:i w:val="0"/>
            <w:color w:val="auto"/>
          </w:rPr>
          <w:delText xml:space="preserve">В качестве тестового стенда выбран компьютер </w:delText>
        </w:r>
        <w:r w:rsidDel="00215EE7">
          <w:rPr>
            <w:rStyle w:val="Info"/>
            <w:i w:val="0"/>
            <w:color w:val="auto"/>
            <w:lang w:val="en-US"/>
          </w:rPr>
          <w:delText>Lenovo</w:delText>
        </w:r>
        <w:r w:rsidRPr="00262641" w:rsidDel="00215EE7">
          <w:rPr>
            <w:rStyle w:val="Info"/>
            <w:i w:val="0"/>
            <w:color w:val="auto"/>
          </w:rPr>
          <w:delText xml:space="preserve"> </w:delText>
        </w:r>
        <w:r w:rsidDel="00215EE7">
          <w:rPr>
            <w:rStyle w:val="Info"/>
            <w:i w:val="0"/>
            <w:color w:val="auto"/>
            <w:lang w:val="en-US"/>
          </w:rPr>
          <w:delText>ThinkPad</w:delText>
        </w:r>
        <w:r w:rsidRPr="00262641" w:rsidDel="00215EE7">
          <w:rPr>
            <w:rStyle w:val="Info"/>
            <w:i w:val="0"/>
            <w:color w:val="auto"/>
          </w:rPr>
          <w:delText xml:space="preserve"> </w:delText>
        </w:r>
        <w:r w:rsidDel="00215EE7">
          <w:rPr>
            <w:rStyle w:val="Info"/>
            <w:i w:val="0"/>
            <w:color w:val="auto"/>
            <w:lang w:val="en-US"/>
          </w:rPr>
          <w:delText>T</w:delText>
        </w:r>
        <w:r w:rsidRPr="00262641" w:rsidDel="00215EE7">
          <w:rPr>
            <w:rStyle w:val="Info"/>
            <w:i w:val="0"/>
            <w:color w:val="auto"/>
          </w:rPr>
          <w:delText>460</w:delText>
        </w:r>
        <w:r w:rsidDel="00215EE7">
          <w:rPr>
            <w:rStyle w:val="Info"/>
            <w:i w:val="0"/>
            <w:color w:val="auto"/>
          </w:rPr>
          <w:delText>.</w:delText>
        </w:r>
      </w:del>
    </w:p>
    <w:p w14:paraId="2C5E8282" w14:textId="1F704A7E" w:rsidR="00262641" w:rsidRPr="009727FE" w:rsidDel="00215EE7" w:rsidRDefault="00262641" w:rsidP="00B172ED">
      <w:pPr>
        <w:ind w:left="284" w:firstLine="0"/>
        <w:rPr>
          <w:del w:id="183" w:author="Николай Ульянов" w:date="2023-06-04T03:47:00Z"/>
          <w:rStyle w:val="Info"/>
          <w:i w:val="0"/>
          <w:color w:val="auto"/>
          <w:rPrChange w:id="184" w:author="Константин Брагин" w:date="2023-04-16T21:18:00Z">
            <w:rPr>
              <w:del w:id="185" w:author="Николай Ульянов" w:date="2023-06-04T03:47:00Z"/>
              <w:rStyle w:val="Info"/>
              <w:i w:val="0"/>
              <w:color w:val="auto"/>
              <w:lang w:val="en-US"/>
            </w:rPr>
          </w:rPrChange>
        </w:rPr>
      </w:pPr>
      <w:del w:id="186" w:author="Николай Ульянов" w:date="2023-06-04T03:47:00Z">
        <w:r w:rsidDel="00215EE7">
          <w:rPr>
            <w:rStyle w:val="Info"/>
            <w:i w:val="0"/>
            <w:color w:val="auto"/>
          </w:rPr>
          <w:delText>Характеристики хоста</w:delText>
        </w:r>
        <w:r w:rsidRPr="009727FE" w:rsidDel="00215EE7">
          <w:rPr>
            <w:rStyle w:val="Info"/>
            <w:i w:val="0"/>
            <w:color w:val="auto"/>
            <w:rPrChange w:id="187" w:author="Константин Брагин" w:date="2023-04-16T21:18:00Z">
              <w:rPr>
                <w:rStyle w:val="Info"/>
                <w:i w:val="0"/>
                <w:color w:val="auto"/>
                <w:lang w:val="en-US"/>
              </w:rPr>
            </w:rPrChange>
          </w:rPr>
          <w:delText>:</w:delText>
        </w:r>
      </w:del>
    </w:p>
    <w:p w14:paraId="40C16D93" w14:textId="5D646CB2" w:rsidR="00262641" w:rsidDel="00215EE7" w:rsidRDefault="00262641" w:rsidP="00B172ED">
      <w:pPr>
        <w:ind w:left="284" w:firstLine="0"/>
        <w:rPr>
          <w:del w:id="188" w:author="Николай Ульянов" w:date="2023-06-04T03:47:00Z"/>
          <w:rStyle w:val="Info"/>
          <w:i w:val="0"/>
          <w:color w:val="auto"/>
        </w:rPr>
      </w:pPr>
      <w:del w:id="189" w:author="Николай Ульянов" w:date="2023-06-04T03:47:00Z">
        <w:r w:rsidDel="00215EE7">
          <w:rPr>
            <w:rStyle w:val="Info"/>
            <w:i w:val="0"/>
            <w:color w:val="auto"/>
            <w:lang w:val="en-US"/>
          </w:rPr>
          <w:delText>OS</w:delText>
        </w:r>
        <w:r w:rsidRPr="009727FE" w:rsidDel="00215EE7">
          <w:rPr>
            <w:rStyle w:val="Info"/>
            <w:i w:val="0"/>
            <w:color w:val="auto"/>
            <w:rPrChange w:id="190" w:author="Константин Брагин" w:date="2023-04-16T21:18:00Z">
              <w:rPr>
                <w:rStyle w:val="Info"/>
                <w:i w:val="0"/>
                <w:color w:val="auto"/>
                <w:lang w:val="en-US"/>
              </w:rPr>
            </w:rPrChange>
          </w:rPr>
          <w:delText xml:space="preserve"> – </w:delText>
        </w:r>
        <w:r w:rsidDel="00215EE7">
          <w:rPr>
            <w:rStyle w:val="Info"/>
            <w:i w:val="0"/>
            <w:color w:val="auto"/>
            <w:lang w:val="en-US"/>
          </w:rPr>
          <w:delText>Windows</w:delText>
        </w:r>
        <w:r w:rsidRPr="009727FE" w:rsidDel="00215EE7">
          <w:rPr>
            <w:rStyle w:val="Info"/>
            <w:i w:val="0"/>
            <w:color w:val="auto"/>
            <w:rPrChange w:id="191" w:author="Константин Брагин" w:date="2023-04-16T21:18:00Z">
              <w:rPr>
                <w:rStyle w:val="Info"/>
                <w:i w:val="0"/>
                <w:color w:val="auto"/>
                <w:lang w:val="en-US"/>
              </w:rPr>
            </w:rPrChange>
          </w:rPr>
          <w:delText xml:space="preserve"> 10 (21</w:delText>
        </w:r>
        <w:r w:rsidDel="00215EE7">
          <w:rPr>
            <w:rStyle w:val="Info"/>
            <w:i w:val="0"/>
            <w:color w:val="auto"/>
            <w:lang w:val="en-US"/>
          </w:rPr>
          <w:delText>H</w:delText>
        </w:r>
        <w:r w:rsidRPr="009727FE" w:rsidDel="00215EE7">
          <w:rPr>
            <w:rStyle w:val="Info"/>
            <w:i w:val="0"/>
            <w:color w:val="auto"/>
            <w:rPrChange w:id="192" w:author="Константин Брагин" w:date="2023-04-16T21:18:00Z">
              <w:rPr>
                <w:rStyle w:val="Info"/>
                <w:i w:val="0"/>
                <w:color w:val="auto"/>
                <w:lang w:val="en-US"/>
              </w:rPr>
            </w:rPrChange>
          </w:rPr>
          <w:delText xml:space="preserve">2 </w:delText>
        </w:r>
        <w:r w:rsidDel="00215EE7">
          <w:rPr>
            <w:rStyle w:val="Info"/>
            <w:i w:val="0"/>
            <w:color w:val="auto"/>
          </w:rPr>
          <w:delText>сборка</w:delText>
        </w:r>
        <w:r w:rsidRPr="009727FE" w:rsidDel="00215EE7">
          <w:rPr>
            <w:rStyle w:val="Info"/>
            <w:i w:val="0"/>
            <w:color w:val="auto"/>
            <w:rPrChange w:id="193" w:author="Константин Брагин" w:date="2023-04-16T21:18:00Z">
              <w:rPr>
                <w:rStyle w:val="Info"/>
                <w:i w:val="0"/>
                <w:color w:val="auto"/>
                <w:lang w:val="en-US"/>
              </w:rPr>
            </w:rPrChange>
          </w:rPr>
          <w:delText>:</w:delText>
        </w:r>
        <w:r w:rsidDel="00215EE7">
          <w:rPr>
            <w:rStyle w:val="Info"/>
            <w:i w:val="0"/>
            <w:color w:val="auto"/>
          </w:rPr>
          <w:delText xml:space="preserve"> 19044.2846)</w:delText>
        </w:r>
      </w:del>
    </w:p>
    <w:p w14:paraId="57956AA8" w14:textId="561BBF75" w:rsidR="00262641" w:rsidDel="00215EE7" w:rsidRDefault="00262641" w:rsidP="00B172ED">
      <w:pPr>
        <w:ind w:left="284" w:firstLine="0"/>
        <w:rPr>
          <w:del w:id="194" w:author="Николай Ульянов" w:date="2023-06-04T03:47:00Z"/>
          <w:rStyle w:val="Info"/>
          <w:i w:val="0"/>
          <w:color w:val="auto"/>
          <w:lang w:val="en-US"/>
        </w:rPr>
      </w:pPr>
      <w:del w:id="195" w:author="Николай Ульянов" w:date="2023-06-04T03:47:00Z">
        <w:r w:rsidDel="00215EE7">
          <w:rPr>
            <w:rStyle w:val="Info"/>
            <w:i w:val="0"/>
            <w:color w:val="auto"/>
            <w:lang w:val="en-US"/>
          </w:rPr>
          <w:delText>CPU</w:delText>
        </w:r>
        <w:r w:rsidRPr="00262641" w:rsidDel="00215EE7">
          <w:rPr>
            <w:rStyle w:val="Info"/>
            <w:i w:val="0"/>
            <w:color w:val="auto"/>
            <w:lang w:val="en-US"/>
          </w:rPr>
          <w:delText xml:space="preserve"> – </w:delText>
        </w:r>
        <w:r w:rsidDel="00215EE7">
          <w:rPr>
            <w:rStyle w:val="Info"/>
            <w:i w:val="0"/>
            <w:color w:val="auto"/>
            <w:lang w:val="en-US"/>
          </w:rPr>
          <w:delText>Intel Core i5-5300U (2.30 GHz)</w:delText>
        </w:r>
      </w:del>
    </w:p>
    <w:p w14:paraId="1A298919" w14:textId="61C7E28A" w:rsidR="00262641" w:rsidDel="00215EE7" w:rsidRDefault="00262641" w:rsidP="00B172ED">
      <w:pPr>
        <w:ind w:left="284" w:firstLine="0"/>
        <w:rPr>
          <w:del w:id="196" w:author="Николай Ульянов" w:date="2023-06-04T03:47:00Z"/>
          <w:rStyle w:val="Info"/>
          <w:i w:val="0"/>
          <w:color w:val="auto"/>
          <w:lang w:val="en-US"/>
        </w:rPr>
      </w:pPr>
      <w:del w:id="197" w:author="Николай Ульянов" w:date="2023-06-04T03:47:00Z">
        <w:r w:rsidDel="00215EE7">
          <w:rPr>
            <w:rStyle w:val="Info"/>
            <w:i w:val="0"/>
            <w:color w:val="auto"/>
            <w:lang w:val="en-US"/>
          </w:rPr>
          <w:delText xml:space="preserve">RAM – 16 </w:delText>
        </w:r>
        <w:r w:rsidDel="00215EE7">
          <w:rPr>
            <w:rStyle w:val="Info"/>
            <w:i w:val="0"/>
            <w:color w:val="auto"/>
          </w:rPr>
          <w:delText>Гб</w:delText>
        </w:r>
        <w:r w:rsidRPr="009727FE" w:rsidDel="00215EE7">
          <w:rPr>
            <w:rStyle w:val="Info"/>
            <w:i w:val="0"/>
            <w:color w:val="auto"/>
            <w:lang w:val="en-US"/>
            <w:rPrChange w:id="198" w:author="Константин Брагин" w:date="2023-04-16T21:18:00Z">
              <w:rPr>
                <w:rStyle w:val="Info"/>
                <w:i w:val="0"/>
                <w:color w:val="auto"/>
              </w:rPr>
            </w:rPrChange>
          </w:rPr>
          <w:delText xml:space="preserve"> </w:delText>
        </w:r>
        <w:r w:rsidDel="00215EE7">
          <w:rPr>
            <w:rStyle w:val="Info"/>
            <w:i w:val="0"/>
            <w:color w:val="auto"/>
            <w:lang w:val="en-US"/>
          </w:rPr>
          <w:delText>DDR3</w:delText>
        </w:r>
      </w:del>
    </w:p>
    <w:p w14:paraId="467D444C" w14:textId="52AFE6D0" w:rsidR="00262641" w:rsidRPr="009727FE" w:rsidDel="00215EE7" w:rsidRDefault="00262641" w:rsidP="00B172ED">
      <w:pPr>
        <w:ind w:left="284" w:firstLine="0"/>
        <w:rPr>
          <w:del w:id="199" w:author="Николай Ульянов" w:date="2023-06-04T03:47:00Z"/>
          <w:rStyle w:val="Info"/>
          <w:i w:val="0"/>
          <w:color w:val="auto"/>
          <w:lang w:val="en-US"/>
          <w:rPrChange w:id="200" w:author="Константин Брагин" w:date="2023-04-16T21:18:00Z">
            <w:rPr>
              <w:del w:id="201" w:author="Николай Ульянов" w:date="2023-06-04T03:47:00Z"/>
              <w:rStyle w:val="Info"/>
              <w:i w:val="0"/>
              <w:color w:val="auto"/>
            </w:rPr>
          </w:rPrChange>
        </w:rPr>
      </w:pPr>
      <w:del w:id="202" w:author="Николай Ульянов" w:date="2023-06-04T03:47:00Z">
        <w:r w:rsidDel="00215EE7">
          <w:rPr>
            <w:rStyle w:val="Info"/>
            <w:i w:val="0"/>
            <w:color w:val="auto"/>
            <w:lang w:val="en-US"/>
          </w:rPr>
          <w:delText>SSD – Samsung SSD 850 EVO 500</w:delText>
        </w:r>
        <w:r w:rsidDel="00215EE7">
          <w:rPr>
            <w:rStyle w:val="Info"/>
            <w:i w:val="0"/>
            <w:color w:val="auto"/>
          </w:rPr>
          <w:delText>ГБ</w:delText>
        </w:r>
      </w:del>
    </w:p>
    <w:p w14:paraId="4EB1E4A3" w14:textId="7C0BB8E5" w:rsidR="00540192" w:rsidDel="00215EE7" w:rsidRDefault="00540192" w:rsidP="00B172ED">
      <w:pPr>
        <w:ind w:left="284" w:firstLine="0"/>
        <w:rPr>
          <w:del w:id="203" w:author="Николай Ульянов" w:date="2023-06-04T03:47:00Z"/>
          <w:rStyle w:val="Info"/>
          <w:i w:val="0"/>
          <w:color w:val="auto"/>
          <w:lang w:val="en-US"/>
        </w:rPr>
      </w:pPr>
      <w:del w:id="204" w:author="Николай Ульянов" w:date="2023-06-04T03:47:00Z">
        <w:r w:rsidDel="00215EE7">
          <w:rPr>
            <w:rStyle w:val="Info"/>
            <w:i w:val="0"/>
            <w:color w:val="auto"/>
            <w:lang w:val="en-US"/>
          </w:rPr>
          <w:delText>GPU – Intel HD Graphics 5500</w:delText>
        </w:r>
      </w:del>
    </w:p>
    <w:p w14:paraId="199D1091" w14:textId="4A93411B" w:rsidR="00540192" w:rsidDel="00215EE7" w:rsidRDefault="00540192" w:rsidP="00B172ED">
      <w:pPr>
        <w:ind w:left="284" w:firstLine="0"/>
        <w:rPr>
          <w:del w:id="205" w:author="Николай Ульянов" w:date="2023-06-04T03:47:00Z"/>
          <w:rStyle w:val="Info"/>
          <w:i w:val="0"/>
          <w:color w:val="auto"/>
          <w:lang w:val="en-US"/>
        </w:rPr>
      </w:pPr>
      <w:del w:id="206" w:author="Николай Ульянов" w:date="2023-06-04T03:47:00Z">
        <w:r w:rsidDel="00215EE7">
          <w:rPr>
            <w:rStyle w:val="Info"/>
            <w:i w:val="0"/>
            <w:color w:val="auto"/>
            <w:lang w:val="en-US"/>
          </w:rPr>
          <w:delText xml:space="preserve">Ethernet </w:delText>
        </w:r>
        <w:r w:rsidR="00F675F3" w:rsidDel="00215EE7">
          <w:rPr>
            <w:rStyle w:val="Info"/>
            <w:i w:val="0"/>
            <w:color w:val="auto"/>
            <w:lang w:val="en-US"/>
          </w:rPr>
          <w:delText>–</w:delText>
        </w:r>
        <w:r w:rsidDel="00215EE7">
          <w:rPr>
            <w:rStyle w:val="Info"/>
            <w:i w:val="0"/>
            <w:color w:val="auto"/>
            <w:lang w:val="en-US"/>
          </w:rPr>
          <w:delText xml:space="preserve"> </w:delText>
        </w:r>
        <w:r w:rsidR="00F675F3" w:rsidDel="00215EE7">
          <w:rPr>
            <w:rStyle w:val="Info"/>
            <w:i w:val="0"/>
            <w:color w:val="auto"/>
            <w:lang w:val="en-US"/>
          </w:rPr>
          <w:delText>Intel Ethernet Connection i218-LM (</w:delText>
        </w:r>
        <w:r w:rsidR="00F675F3" w:rsidDel="00215EE7">
          <w:rPr>
            <w:rStyle w:val="Info"/>
            <w:i w:val="0"/>
            <w:color w:val="auto"/>
          </w:rPr>
          <w:delText>пропускная</w:delText>
        </w:r>
        <w:r w:rsidR="00F675F3" w:rsidRPr="00F675F3" w:rsidDel="00215EE7">
          <w:rPr>
            <w:rStyle w:val="Info"/>
            <w:i w:val="0"/>
            <w:color w:val="auto"/>
            <w:lang w:val="en-US"/>
          </w:rPr>
          <w:delText xml:space="preserve"> </w:delText>
        </w:r>
        <w:r w:rsidR="00F675F3" w:rsidDel="00215EE7">
          <w:rPr>
            <w:rStyle w:val="Info"/>
            <w:i w:val="0"/>
            <w:color w:val="auto"/>
          </w:rPr>
          <w:delText>способность</w:delText>
        </w:r>
        <w:r w:rsidR="00F675F3" w:rsidRPr="00F675F3" w:rsidDel="00215EE7">
          <w:rPr>
            <w:rStyle w:val="Info"/>
            <w:i w:val="0"/>
            <w:color w:val="auto"/>
            <w:lang w:val="en-US"/>
          </w:rPr>
          <w:delText xml:space="preserve"> </w:delText>
        </w:r>
        <w:r w:rsidR="00F675F3" w:rsidDel="00215EE7">
          <w:rPr>
            <w:rStyle w:val="Info"/>
            <w:i w:val="0"/>
            <w:color w:val="auto"/>
          </w:rPr>
          <w:delText>до</w:delText>
        </w:r>
        <w:r w:rsidR="00F675F3" w:rsidRPr="00F675F3" w:rsidDel="00215EE7">
          <w:rPr>
            <w:rStyle w:val="Info"/>
            <w:i w:val="0"/>
            <w:color w:val="auto"/>
            <w:lang w:val="en-US"/>
          </w:rPr>
          <w:delText xml:space="preserve"> 1 </w:delText>
        </w:r>
        <w:r w:rsidR="00F675F3" w:rsidDel="00215EE7">
          <w:rPr>
            <w:rStyle w:val="Info"/>
            <w:i w:val="0"/>
            <w:color w:val="auto"/>
          </w:rPr>
          <w:delText>Гбит</w:delText>
        </w:r>
        <w:r w:rsidR="00F675F3" w:rsidDel="00215EE7">
          <w:rPr>
            <w:rStyle w:val="Info"/>
            <w:i w:val="0"/>
            <w:color w:val="auto"/>
            <w:lang w:val="en-US"/>
          </w:rPr>
          <w:delText>/</w:delText>
        </w:r>
        <w:r w:rsidR="00F675F3" w:rsidDel="00215EE7">
          <w:rPr>
            <w:rStyle w:val="Info"/>
            <w:i w:val="0"/>
            <w:color w:val="auto"/>
          </w:rPr>
          <w:delText>с</w:delText>
        </w:r>
        <w:r w:rsidR="00F675F3" w:rsidRPr="00F675F3" w:rsidDel="00215EE7">
          <w:rPr>
            <w:rStyle w:val="Info"/>
            <w:i w:val="0"/>
            <w:color w:val="auto"/>
            <w:lang w:val="en-US"/>
          </w:rPr>
          <w:delText>)</w:delText>
        </w:r>
      </w:del>
    </w:p>
    <w:p w14:paraId="39914BDD" w14:textId="0E35862C" w:rsidR="008F696E" w:rsidDel="00215EE7" w:rsidRDefault="008F696E" w:rsidP="00B172ED">
      <w:pPr>
        <w:ind w:left="284" w:firstLine="0"/>
        <w:rPr>
          <w:del w:id="207" w:author="Николай Ульянов" w:date="2023-06-04T03:47:00Z"/>
          <w:rStyle w:val="Info"/>
          <w:i w:val="0"/>
          <w:color w:val="auto"/>
          <w:lang w:val="en-US"/>
        </w:rPr>
      </w:pPr>
    </w:p>
    <w:p w14:paraId="1618382D" w14:textId="388A3B7A" w:rsidR="00905143" w:rsidDel="00215EE7" w:rsidRDefault="00905143" w:rsidP="00B172ED">
      <w:pPr>
        <w:ind w:left="284" w:firstLine="0"/>
        <w:rPr>
          <w:del w:id="208" w:author="Николай Ульянов" w:date="2023-06-04T03:47:00Z"/>
          <w:rStyle w:val="Info"/>
          <w:i w:val="0"/>
          <w:color w:val="auto"/>
        </w:rPr>
      </w:pPr>
      <w:del w:id="209" w:author="Николай Ульянов" w:date="2023-06-04T03:47:00Z">
        <w:r w:rsidDel="00215EE7">
          <w:rPr>
            <w:rStyle w:val="Info"/>
            <w:i w:val="0"/>
            <w:color w:val="auto"/>
            <w:lang w:val="en-US"/>
          </w:rPr>
          <w:delText>Web</w:delText>
        </w:r>
        <w:r w:rsidRPr="00905143" w:rsidDel="00215EE7">
          <w:rPr>
            <w:rStyle w:val="Info"/>
            <w:i w:val="0"/>
            <w:color w:val="auto"/>
          </w:rPr>
          <w:delText xml:space="preserve"> </w:delText>
        </w:r>
        <w:r w:rsidDel="00215EE7">
          <w:rPr>
            <w:rStyle w:val="Info"/>
            <w:i w:val="0"/>
            <w:color w:val="auto"/>
            <w:lang w:val="en-US"/>
          </w:rPr>
          <w:delText>Tours</w:delText>
        </w:r>
        <w:r w:rsidRPr="00905143" w:rsidDel="00215EE7">
          <w:rPr>
            <w:rStyle w:val="Info"/>
            <w:i w:val="0"/>
            <w:color w:val="auto"/>
          </w:rPr>
          <w:delText xml:space="preserve"> </w:delText>
        </w:r>
        <w:r w:rsidDel="00215EE7">
          <w:rPr>
            <w:rStyle w:val="Info"/>
            <w:i w:val="0"/>
            <w:color w:val="auto"/>
          </w:rPr>
          <w:delText>– приложение которое соответствует трехзвенной архитектуре.</w:delText>
        </w:r>
      </w:del>
    </w:p>
    <w:p w14:paraId="3A2FD67D" w14:textId="0C9F56E5" w:rsidR="00905143" w:rsidDel="00215EE7" w:rsidRDefault="00905143" w:rsidP="00B172ED">
      <w:pPr>
        <w:ind w:left="284" w:firstLine="0"/>
        <w:rPr>
          <w:del w:id="210" w:author="Николай Ульянов" w:date="2023-06-04T03:47:00Z"/>
          <w:rStyle w:val="Info"/>
          <w:i w:val="0"/>
          <w:color w:val="auto"/>
        </w:rPr>
      </w:pPr>
      <w:del w:id="211" w:author="Николай Ульянов" w:date="2023-06-04T03:47:00Z">
        <w:r w:rsidDel="00215EE7">
          <w:rPr>
            <w:rStyle w:val="Info"/>
            <w:i w:val="0"/>
            <w:color w:val="auto"/>
          </w:rPr>
          <w:delText>На первом слое (презентационном) – отображается пользовательская информация.</w:delText>
        </w:r>
      </w:del>
    </w:p>
    <w:p w14:paraId="58443F78" w14:textId="7BFCC254" w:rsidR="00905143" w:rsidDel="00215EE7" w:rsidRDefault="00905143" w:rsidP="00B172ED">
      <w:pPr>
        <w:ind w:left="284" w:firstLine="0"/>
        <w:rPr>
          <w:del w:id="212" w:author="Николай Ульянов" w:date="2023-06-04T03:47:00Z"/>
          <w:rStyle w:val="Info"/>
          <w:i w:val="0"/>
          <w:color w:val="auto"/>
        </w:rPr>
      </w:pPr>
      <w:del w:id="213" w:author="Николай Ульянов" w:date="2023-06-04T03:47:00Z">
        <w:r w:rsidDel="00215EE7">
          <w:rPr>
            <w:rStyle w:val="Info"/>
            <w:i w:val="0"/>
            <w:color w:val="auto"/>
          </w:rPr>
          <w:delText>На втором слое (бизнесс) – обрабатываются запросы пользователя и выполняется логика по предоставлению (доступу) конкретной информации конкретному пользователю.</w:delText>
        </w:r>
      </w:del>
    </w:p>
    <w:p w14:paraId="4D43B210" w14:textId="72691462" w:rsidR="00905143" w:rsidDel="00215EE7" w:rsidRDefault="00905143" w:rsidP="00B172ED">
      <w:pPr>
        <w:ind w:left="284" w:firstLine="0"/>
        <w:rPr>
          <w:del w:id="214" w:author="Николай Ульянов" w:date="2023-06-04T03:47:00Z"/>
          <w:rStyle w:val="Info"/>
          <w:i w:val="0"/>
          <w:color w:val="auto"/>
        </w:rPr>
      </w:pPr>
      <w:del w:id="215" w:author="Николай Ульянов" w:date="2023-06-04T03:47:00Z">
        <w:r w:rsidDel="00215EE7">
          <w:rPr>
            <w:rStyle w:val="Info"/>
            <w:i w:val="0"/>
            <w:color w:val="auto"/>
          </w:rPr>
          <w:delText>На третьем слое (БД) – хранилище информации о датах, цене, рейсах и т.д.</w:delText>
        </w:r>
      </w:del>
    </w:p>
    <w:p w14:paraId="3912F6FD" w14:textId="7049FE48" w:rsidR="00905143" w:rsidRDefault="00905143" w:rsidP="00B172ED">
      <w:pPr>
        <w:ind w:left="284" w:firstLine="0"/>
        <w:rPr>
          <w:ins w:id="216" w:author="Николай Ульянов" w:date="2023-06-04T03:47:00Z"/>
          <w:rStyle w:val="aa"/>
          <w:rFonts w:ascii="Verdana" w:eastAsiaTheme="majorEastAsia" w:hAnsi="Verdana"/>
          <w:color w:val="auto"/>
          <w:sz w:val="20"/>
          <w:szCs w:val="20"/>
          <w:u w:val="none"/>
        </w:rPr>
      </w:pPr>
      <w:del w:id="217" w:author="Николай Ульянов" w:date="2023-06-04T03:47:00Z">
        <w:r w:rsidDel="00215EE7">
          <w:rPr>
            <w:rStyle w:val="Info"/>
            <w:i w:val="0"/>
            <w:color w:val="auto"/>
          </w:rPr>
          <w:delText>Все описанные элементы приложения будут подвергнуты НТ.</w:delText>
        </w:r>
      </w:del>
      <w:ins w:id="218" w:author="Николай Ульянов" w:date="2023-06-04T03:47:00Z">
        <w:r w:rsidR="00215EE7">
          <w:rPr>
            <w:rStyle w:val="Info"/>
            <w:i w:val="0"/>
            <w:color w:val="auto"/>
          </w:rPr>
          <w:t xml:space="preserve">Сервер на котором развернута система </w:t>
        </w:r>
        <w:r w:rsidR="00215EE7">
          <w:fldChar w:fldCharType="begin"/>
        </w:r>
        <w:r w:rsidR="00215EE7">
          <w:instrText xml:space="preserve"> HYPERLINK "https://www.advantageonlineshopping.com/" \l "/" </w:instrText>
        </w:r>
        <w:r w:rsidR="00215EE7">
          <w:fldChar w:fldCharType="separate"/>
        </w:r>
        <w:r w:rsidR="00215EE7">
          <w:rPr>
            <w:rStyle w:val="aa"/>
            <w:rFonts w:ascii="Verdana" w:eastAsiaTheme="majorEastAsia" w:hAnsi="Verdana"/>
            <w:sz w:val="20"/>
            <w:szCs w:val="20"/>
          </w:rPr>
          <w:t>https://www.advantageonlineshopping.com/#/</w:t>
        </w:r>
        <w:r w:rsidR="00215EE7">
          <w:rPr>
            <w:rStyle w:val="aa"/>
            <w:rFonts w:ascii="Verdana" w:eastAsiaTheme="majorEastAsia" w:hAnsi="Verdana"/>
            <w:sz w:val="20"/>
            <w:szCs w:val="20"/>
          </w:rPr>
          <w:fldChar w:fldCharType="end"/>
        </w:r>
        <w:r w:rsidR="00215EE7">
          <w:rPr>
            <w:rStyle w:val="aa"/>
            <w:rFonts w:ascii="Verdana" w:eastAsiaTheme="majorEastAsia" w:hAnsi="Verdana"/>
            <w:sz w:val="20"/>
            <w:szCs w:val="20"/>
          </w:rPr>
          <w:t xml:space="preserve">, </w:t>
        </w:r>
        <w:r w:rsidR="00215EE7" w:rsidRPr="00215EE7">
          <w:rPr>
            <w:rStyle w:val="aa"/>
            <w:rFonts w:ascii="Verdana" w:eastAsiaTheme="majorEastAsia" w:hAnsi="Verdana"/>
            <w:color w:val="auto"/>
            <w:sz w:val="20"/>
            <w:szCs w:val="20"/>
            <w:u w:val="none"/>
            <w:rPrChange w:id="219" w:author="Николай Ульянов" w:date="2023-06-04T03:47:00Z">
              <w:rPr>
                <w:rStyle w:val="aa"/>
                <w:rFonts w:ascii="Verdana" w:eastAsiaTheme="majorEastAsia" w:hAnsi="Verdana"/>
                <w:sz w:val="20"/>
                <w:szCs w:val="20"/>
                <w:u w:val="none"/>
              </w:rPr>
            </w:rPrChange>
          </w:rPr>
          <w:t>как мини</w:t>
        </w:r>
        <w:r w:rsidR="002251B3">
          <w:rPr>
            <w:rStyle w:val="aa"/>
            <w:rFonts w:ascii="Verdana" w:eastAsiaTheme="majorEastAsia" w:hAnsi="Verdana"/>
            <w:color w:val="auto"/>
            <w:sz w:val="20"/>
            <w:szCs w:val="20"/>
            <w:u w:val="none"/>
          </w:rPr>
          <w:t>мум соответсвует конфигурации</w:t>
        </w:r>
      </w:ins>
    </w:p>
    <w:p w14:paraId="61AD086A" w14:textId="5C17E2CC" w:rsidR="002251B3" w:rsidRDefault="002251B3" w:rsidP="00B172ED">
      <w:pPr>
        <w:ind w:left="284" w:firstLine="0"/>
        <w:rPr>
          <w:ins w:id="220" w:author="Николай Ульянов" w:date="2023-06-04T03:48:00Z"/>
          <w:rStyle w:val="aa"/>
          <w:rFonts w:ascii="Verdana" w:eastAsiaTheme="majorEastAsia" w:hAnsi="Verdana"/>
          <w:color w:val="auto"/>
          <w:sz w:val="20"/>
          <w:szCs w:val="20"/>
          <w:u w:val="none"/>
          <w:lang w:val="en-US"/>
        </w:rPr>
      </w:pPr>
      <w:ins w:id="221" w:author="Николай Ульянов" w:date="2023-06-04T03:47:00Z">
        <w:r>
          <w:rPr>
            <w:rStyle w:val="aa"/>
            <w:rFonts w:ascii="Verdana" w:eastAsiaTheme="majorEastAsia" w:hAnsi="Verdana"/>
            <w:color w:val="auto"/>
            <w:sz w:val="20"/>
            <w:szCs w:val="20"/>
            <w:u w:val="none"/>
            <w:lang w:val="en-US"/>
          </w:rPr>
          <w:t xml:space="preserve">OS Version: </w:t>
        </w:r>
      </w:ins>
      <w:ins w:id="222" w:author="Николай Ульянов" w:date="2023-06-04T03:48:00Z">
        <w:r>
          <w:rPr>
            <w:rStyle w:val="aa"/>
            <w:rFonts w:ascii="Verdana" w:eastAsiaTheme="majorEastAsia" w:hAnsi="Verdana"/>
            <w:color w:val="auto"/>
            <w:sz w:val="20"/>
            <w:szCs w:val="20"/>
            <w:u w:val="none"/>
            <w:lang w:val="en-US"/>
          </w:rPr>
          <w:t>W</w:t>
        </w:r>
      </w:ins>
      <w:ins w:id="223" w:author="Николай Ульянов" w:date="2023-06-04T03:47:00Z">
        <w:r>
          <w:rPr>
            <w:rStyle w:val="aa"/>
            <w:rFonts w:ascii="Verdana" w:eastAsiaTheme="majorEastAsia" w:hAnsi="Verdana"/>
            <w:color w:val="auto"/>
            <w:sz w:val="20"/>
            <w:szCs w:val="20"/>
            <w:u w:val="none"/>
            <w:lang w:val="en-US"/>
          </w:rPr>
          <w:t xml:space="preserve">indows 10; </w:t>
        </w:r>
      </w:ins>
      <w:ins w:id="224" w:author="Николай Ульянов" w:date="2023-06-04T03:48:00Z">
        <w:r>
          <w:rPr>
            <w:rStyle w:val="aa"/>
            <w:rFonts w:ascii="Verdana" w:eastAsiaTheme="majorEastAsia" w:hAnsi="Verdana"/>
            <w:color w:val="auto"/>
            <w:sz w:val="20"/>
            <w:szCs w:val="20"/>
            <w:u w:val="none"/>
            <w:lang w:val="en-US"/>
          </w:rPr>
          <w:t>Windows 2016/19 server</w:t>
        </w:r>
      </w:ins>
    </w:p>
    <w:p w14:paraId="1B64825B" w14:textId="7BB4690A" w:rsidR="002251B3" w:rsidRDefault="002251B3" w:rsidP="00B172ED">
      <w:pPr>
        <w:ind w:left="284" w:firstLine="0"/>
        <w:rPr>
          <w:ins w:id="225" w:author="Николай Ульянов" w:date="2023-06-04T03:48:00Z"/>
          <w:rStyle w:val="aa"/>
          <w:rFonts w:ascii="Verdana" w:eastAsiaTheme="majorEastAsia" w:hAnsi="Verdana"/>
          <w:color w:val="auto"/>
          <w:sz w:val="20"/>
          <w:szCs w:val="20"/>
          <w:u w:val="none"/>
          <w:lang w:val="en-US"/>
        </w:rPr>
      </w:pPr>
      <w:ins w:id="226" w:author="Николай Ульянов" w:date="2023-06-04T03:48:00Z">
        <w:r>
          <w:rPr>
            <w:rStyle w:val="aa"/>
            <w:rFonts w:ascii="Verdana" w:eastAsiaTheme="majorEastAsia" w:hAnsi="Verdana"/>
            <w:color w:val="auto"/>
            <w:sz w:val="20"/>
            <w:szCs w:val="20"/>
            <w:u w:val="none"/>
            <w:lang w:val="en-US"/>
          </w:rPr>
          <w:t>CPU: 2</w:t>
        </w:r>
        <w:r w:rsidRPr="00685503">
          <w:rPr>
            <w:rStyle w:val="aa"/>
            <w:rFonts w:ascii="Verdana" w:eastAsiaTheme="majorEastAsia" w:hAnsi="Verdana"/>
            <w:color w:val="auto"/>
            <w:sz w:val="20"/>
            <w:szCs w:val="20"/>
            <w:u w:val="none"/>
            <w:lang w:val="en-US"/>
            <w:rPrChange w:id="227" w:author="Николай Ульянов" w:date="2023-06-11T23:13:00Z">
              <w:rPr>
                <w:rStyle w:val="aa"/>
                <w:rFonts w:ascii="Verdana" w:eastAsiaTheme="majorEastAsia" w:hAnsi="Verdana"/>
                <w:color w:val="auto"/>
                <w:sz w:val="20"/>
                <w:szCs w:val="20"/>
                <w:u w:val="none"/>
              </w:rPr>
            </w:rPrChange>
          </w:rPr>
          <w:t xml:space="preserve"> </w:t>
        </w:r>
        <w:r>
          <w:rPr>
            <w:rStyle w:val="aa"/>
            <w:rFonts w:ascii="Verdana" w:eastAsiaTheme="majorEastAsia" w:hAnsi="Verdana"/>
            <w:color w:val="auto"/>
            <w:sz w:val="20"/>
            <w:szCs w:val="20"/>
            <w:u w:val="none"/>
          </w:rPr>
          <w:t>ядра</w:t>
        </w:r>
        <w:r w:rsidRPr="00685503">
          <w:rPr>
            <w:rStyle w:val="aa"/>
            <w:rFonts w:ascii="Verdana" w:eastAsiaTheme="majorEastAsia" w:hAnsi="Verdana"/>
            <w:color w:val="auto"/>
            <w:sz w:val="20"/>
            <w:szCs w:val="20"/>
            <w:u w:val="none"/>
            <w:lang w:val="en-US"/>
            <w:rPrChange w:id="228" w:author="Николай Ульянов" w:date="2023-06-11T23:13:00Z">
              <w:rPr>
                <w:rStyle w:val="aa"/>
                <w:rFonts w:ascii="Verdana" w:eastAsiaTheme="majorEastAsia" w:hAnsi="Verdana"/>
                <w:color w:val="auto"/>
                <w:sz w:val="20"/>
                <w:szCs w:val="20"/>
                <w:u w:val="none"/>
              </w:rPr>
            </w:rPrChange>
          </w:rPr>
          <w:t xml:space="preserve"> </w:t>
        </w:r>
        <w:r>
          <w:rPr>
            <w:rStyle w:val="aa"/>
            <w:rFonts w:ascii="Verdana" w:eastAsiaTheme="majorEastAsia" w:hAnsi="Verdana"/>
            <w:color w:val="auto"/>
            <w:sz w:val="20"/>
            <w:szCs w:val="20"/>
            <w:u w:val="none"/>
            <w:lang w:val="en-US"/>
          </w:rPr>
          <w:t>CPU</w:t>
        </w:r>
      </w:ins>
    </w:p>
    <w:p w14:paraId="532EA8A8" w14:textId="3FDEA308" w:rsidR="002251B3" w:rsidRPr="002251B3" w:rsidRDefault="002251B3" w:rsidP="00B172ED">
      <w:pPr>
        <w:ind w:left="284" w:firstLine="0"/>
      </w:pPr>
      <w:ins w:id="229" w:author="Николай Ульянов" w:date="2023-06-04T03:48:00Z">
        <w:r>
          <w:rPr>
            <w:rStyle w:val="aa"/>
            <w:rFonts w:ascii="Verdana" w:eastAsiaTheme="majorEastAsia" w:hAnsi="Verdana"/>
            <w:color w:val="auto"/>
            <w:sz w:val="20"/>
            <w:szCs w:val="20"/>
            <w:u w:val="none"/>
            <w:lang w:val="en-US"/>
          </w:rPr>
          <w:t>RAM: 4</w:t>
        </w:r>
        <w:r>
          <w:rPr>
            <w:rStyle w:val="aa"/>
            <w:rFonts w:ascii="Verdana" w:eastAsiaTheme="majorEastAsia" w:hAnsi="Verdana"/>
            <w:color w:val="auto"/>
            <w:sz w:val="20"/>
            <w:szCs w:val="20"/>
            <w:u w:val="none"/>
          </w:rPr>
          <w:t>ГБ</w:t>
        </w:r>
      </w:ins>
    </w:p>
    <w:p w14:paraId="279A2652" w14:textId="77777777" w:rsidR="00B172ED" w:rsidRDefault="00B172ED" w:rsidP="00B172ED">
      <w:pPr>
        <w:pStyle w:val="1"/>
        <w:pageBreakBefore/>
        <w:numPr>
          <w:ilvl w:val="0"/>
          <w:numId w:val="1"/>
        </w:numPr>
        <w:spacing w:before="240" w:after="120"/>
      </w:pPr>
      <w:bookmarkStart w:id="230" w:name="_Toc5471265"/>
      <w:bookmarkStart w:id="231" w:name="_Ref15560046"/>
      <w:bookmarkStart w:id="232" w:name="_Toc132361933"/>
      <w:r>
        <w:lastRenderedPageBreak/>
        <w:t>Стратегия тестирования</w:t>
      </w:r>
      <w:bookmarkEnd w:id="230"/>
      <w:bookmarkEnd w:id="231"/>
      <w:bookmarkEnd w:id="232"/>
    </w:p>
    <w:p w14:paraId="5FBCEC88" w14:textId="77777777" w:rsidR="00B172ED" w:rsidRPr="00AF598A" w:rsidRDefault="00B172ED" w:rsidP="00AF598A">
      <w:pPr>
        <w:pStyle w:val="2"/>
        <w:numPr>
          <w:ilvl w:val="1"/>
          <w:numId w:val="1"/>
        </w:numPr>
        <w:spacing w:before="240" w:after="120"/>
        <w:ind w:left="709"/>
        <w:rPr>
          <w:rStyle w:val="Info"/>
          <w:i w:val="0"/>
          <w:color w:val="000000" w:themeColor="text1"/>
        </w:rPr>
      </w:pPr>
      <w:bookmarkStart w:id="233" w:name="_Виды_нагрузочного_тестирования"/>
      <w:bookmarkStart w:id="234" w:name="_Ref286827663"/>
      <w:bookmarkStart w:id="235" w:name="_Toc5471266"/>
      <w:bookmarkStart w:id="236" w:name="_Toc132361934"/>
      <w:bookmarkEnd w:id="233"/>
      <w:r w:rsidRPr="00900188">
        <w:t>Виды нагрузочного тестирования</w:t>
      </w:r>
      <w:bookmarkEnd w:id="234"/>
      <w:bookmarkEnd w:id="235"/>
      <w:bookmarkEnd w:id="236"/>
    </w:p>
    <w:p w14:paraId="6DCB07F4" w14:textId="77777777" w:rsidR="00B172ED" w:rsidRPr="00AF598A" w:rsidRDefault="00B172ED" w:rsidP="00B172ED">
      <w:pPr>
        <w:pStyle w:val="3"/>
        <w:numPr>
          <w:ilvl w:val="2"/>
          <w:numId w:val="1"/>
        </w:numPr>
        <w:ind w:left="851"/>
        <w:rPr>
          <w:rStyle w:val="Info"/>
          <w:i w:val="0"/>
          <w:color w:val="auto"/>
        </w:rPr>
      </w:pPr>
      <w:bookmarkStart w:id="237" w:name="_Ref522781221"/>
      <w:bookmarkStart w:id="238" w:name="_Toc5471267"/>
      <w:bookmarkStart w:id="239" w:name="_Toc132361935"/>
      <w:r w:rsidRPr="00AF598A">
        <w:rPr>
          <w:rStyle w:val="Info"/>
          <w:i w:val="0"/>
          <w:color w:val="auto"/>
        </w:rPr>
        <w:t>Определение максимальной производительности</w:t>
      </w:r>
      <w:bookmarkEnd w:id="237"/>
      <w:bookmarkEnd w:id="238"/>
      <w:bookmarkEnd w:id="239"/>
    </w:p>
    <w:p w14:paraId="20FD00B9" w14:textId="77777777" w:rsidR="00B172ED" w:rsidRPr="00AF598A" w:rsidRDefault="00B172ED" w:rsidP="00B172ED">
      <w:pPr>
        <w:rPr>
          <w:rStyle w:val="Info"/>
          <w:i w:val="0"/>
          <w:color w:val="auto"/>
        </w:rPr>
      </w:pPr>
      <w:r w:rsidRPr="00AF598A">
        <w:rPr>
          <w:rStyle w:val="Info"/>
          <w:i w:val="0"/>
          <w:color w:val="auto"/>
        </w:rPr>
        <w:t>При тестировании выполняется серия тестов:</w:t>
      </w:r>
    </w:p>
    <w:p w14:paraId="25116E09" w14:textId="77777777" w:rsidR="00B172ED" w:rsidRPr="00AF598A" w:rsidRDefault="00B172ED" w:rsidP="00B172ED">
      <w:pPr>
        <w:numPr>
          <w:ilvl w:val="0"/>
          <w:numId w:val="8"/>
        </w:numPr>
        <w:rPr>
          <w:rStyle w:val="Info"/>
          <w:i w:val="0"/>
          <w:color w:val="auto"/>
        </w:rPr>
      </w:pPr>
      <w:r w:rsidRPr="00AF598A">
        <w:rPr>
          <w:rStyle w:val="Info"/>
          <w:i w:val="0"/>
          <w:color w:val="auto"/>
        </w:rPr>
        <w:t>пошаговое увеличение нагрузки до предельной;</w:t>
      </w:r>
    </w:p>
    <w:p w14:paraId="28B704EC" w14:textId="77777777" w:rsidR="00B172ED" w:rsidRPr="00AF598A" w:rsidRDefault="00B172ED" w:rsidP="00B172ED">
      <w:pPr>
        <w:numPr>
          <w:ilvl w:val="0"/>
          <w:numId w:val="8"/>
        </w:numPr>
        <w:rPr>
          <w:rStyle w:val="Info"/>
          <w:i w:val="0"/>
          <w:color w:val="auto"/>
        </w:rPr>
      </w:pPr>
      <w:r w:rsidRPr="00AF598A">
        <w:rPr>
          <w:rStyle w:val="Info"/>
          <w:i w:val="0"/>
          <w:color w:val="auto"/>
        </w:rPr>
        <w:t>контрольный тест для определения показателей производительности.</w:t>
      </w:r>
    </w:p>
    <w:p w14:paraId="10448750" w14:textId="77777777" w:rsidR="00B172ED" w:rsidRPr="00AF598A" w:rsidRDefault="00B172ED" w:rsidP="00B172ED">
      <w:pPr>
        <w:numPr>
          <w:ilvl w:val="0"/>
          <w:numId w:val="4"/>
        </w:numPr>
      </w:pPr>
      <w:r w:rsidRPr="00AF598A">
        <w:t xml:space="preserve">Тест завершается, когда </w:t>
      </w:r>
    </w:p>
    <w:p w14:paraId="3007B6AB" w14:textId="77777777" w:rsidR="00B172ED" w:rsidRPr="00AF598A" w:rsidRDefault="00B172ED" w:rsidP="00B172ED">
      <w:pPr>
        <w:numPr>
          <w:ilvl w:val="0"/>
          <w:numId w:val="7"/>
        </w:numPr>
      </w:pPr>
      <w:r w:rsidRPr="00AF598A">
        <w:t xml:space="preserve">времена отклика превысили допустимые пределы (превышают, например, требуемые времена отклика в 10 раз и более или превышают время </w:t>
      </w:r>
      <w:r w:rsidRPr="00AF598A">
        <w:rPr>
          <w:lang w:val="en-US"/>
        </w:rPr>
        <w:t>timeout</w:t>
      </w:r>
      <w:r w:rsidRPr="00AF598A">
        <w:t>’а, при котором инициатор считает выполнение запроса неуспешным);</w:t>
      </w:r>
    </w:p>
    <w:p w14:paraId="32F79736" w14:textId="77777777" w:rsidR="00B172ED" w:rsidRPr="00AF598A" w:rsidRDefault="00B172ED" w:rsidP="00B172ED">
      <w:pPr>
        <w:numPr>
          <w:ilvl w:val="0"/>
          <w:numId w:val="7"/>
        </w:numPr>
      </w:pPr>
      <w:r w:rsidRPr="00AF598A">
        <w:t>количество неуспешных операций увеличилось до критического (более 10%);</w:t>
      </w:r>
    </w:p>
    <w:p w14:paraId="5F70CB55" w14:textId="77777777" w:rsidR="00B172ED" w:rsidRPr="00AF598A" w:rsidRDefault="00B172ED" w:rsidP="00B172ED">
      <w:pPr>
        <w:numPr>
          <w:ilvl w:val="0"/>
          <w:numId w:val="7"/>
        </w:numPr>
      </w:pPr>
      <w:r w:rsidRPr="00AF598A">
        <w:t>количество успешных операций не растет при увеличении нагрузки;</w:t>
      </w:r>
    </w:p>
    <w:p w14:paraId="0535581F" w14:textId="77777777" w:rsidR="00B172ED" w:rsidRPr="00AF598A" w:rsidRDefault="00B172ED" w:rsidP="00B172ED">
      <w:pPr>
        <w:numPr>
          <w:ilvl w:val="0"/>
          <w:numId w:val="7"/>
        </w:numPr>
      </w:pPr>
      <w:r w:rsidRPr="00AF598A">
        <w:t>исчерпаны системные или аппаратные ресурсы.</w:t>
      </w:r>
    </w:p>
    <w:p w14:paraId="6A824160" w14:textId="77777777" w:rsidR="00B172ED" w:rsidRPr="00AF598A" w:rsidRDefault="00B172ED" w:rsidP="00B172ED">
      <w:pPr>
        <w:ind w:firstLine="0"/>
      </w:pPr>
      <w:r w:rsidRPr="00AF598A">
        <w:t xml:space="preserve"> Длительность между шагами повышения нагрузки определяется возможностью стабилизации системы и типично равен от 5 до 30 мин.</w:t>
      </w:r>
    </w:p>
    <w:p w14:paraId="2212EED9" w14:textId="77777777" w:rsidR="00B172ED" w:rsidRPr="00AF598A" w:rsidRDefault="00B172ED" w:rsidP="00B172ED">
      <w:pPr>
        <w:ind w:firstLine="0"/>
      </w:pPr>
      <w:r w:rsidRPr="00AF598A">
        <w:t xml:space="preserve">По завершении теста фиксируется предельный уровень нагрузки </w:t>
      </w:r>
      <w:r w:rsidRPr="00AF598A">
        <w:rPr>
          <w:lang w:val="en-US"/>
        </w:rPr>
        <w:t>L</w:t>
      </w:r>
      <w:r w:rsidRPr="00AF598A">
        <w:t>0.</w:t>
      </w:r>
    </w:p>
    <w:p w14:paraId="4B61AEAF" w14:textId="77777777" w:rsidR="00B172ED" w:rsidRPr="00AF598A" w:rsidRDefault="00B172ED" w:rsidP="00B172ED">
      <w:pPr>
        <w:numPr>
          <w:ilvl w:val="0"/>
          <w:numId w:val="4"/>
        </w:numPr>
      </w:pPr>
      <w:r w:rsidRPr="00AF598A"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AF598A">
        <w:rPr>
          <w:lang w:val="en-US"/>
        </w:rPr>
        <w:t>L</w:t>
      </w:r>
      <w:r w:rsidRPr="00AF598A">
        <w:t>0 (на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7D773DB9" w14:textId="77777777" w:rsidR="00B172ED" w:rsidRPr="00AF598A" w:rsidRDefault="00B172ED" w:rsidP="00B172ED">
      <w:pPr>
        <w:ind w:firstLine="0"/>
      </w:pPr>
      <w:r w:rsidRPr="00AF598A">
        <w:t>В случае увеличения нагрузки новый уровень может быть расчитан на основе данных о утилизации ресурсов.</w:t>
      </w:r>
    </w:p>
    <w:p w14:paraId="6287CD5A" w14:textId="77777777" w:rsidR="00B172ED" w:rsidRPr="00AF598A" w:rsidRDefault="00B172ED" w:rsidP="00B172ED">
      <w:pPr>
        <w:ind w:firstLine="0"/>
      </w:pPr>
      <w:r w:rsidRPr="00AF598A">
        <w:t xml:space="preserve">Результатом тестирования является максимальный достигнутый уровень нагрузки (обозначается </w:t>
      </w:r>
      <w:r w:rsidRPr="00AF598A">
        <w:rPr>
          <w:lang w:val="en-US"/>
        </w:rPr>
        <w:t>Lmax</w:t>
      </w:r>
      <w:r w:rsidRPr="00AF598A">
        <w:t>).</w:t>
      </w:r>
    </w:p>
    <w:p w14:paraId="0EDDEC4F" w14:textId="77777777" w:rsidR="00B172ED" w:rsidRPr="00AF598A" w:rsidRDefault="00B172ED" w:rsidP="00B172ED">
      <w:pPr>
        <w:pStyle w:val="3"/>
        <w:numPr>
          <w:ilvl w:val="2"/>
          <w:numId w:val="1"/>
        </w:numPr>
        <w:ind w:left="851"/>
        <w:rPr>
          <w:rStyle w:val="Info"/>
          <w:i w:val="0"/>
          <w:color w:val="auto"/>
        </w:rPr>
      </w:pPr>
      <w:bookmarkStart w:id="240" w:name="_Toc5471268"/>
      <w:bookmarkStart w:id="241" w:name="_Toc132361936"/>
      <w:r w:rsidRPr="00AF598A">
        <w:rPr>
          <w:rStyle w:val="Info"/>
          <w:i w:val="0"/>
          <w:color w:val="auto"/>
        </w:rPr>
        <w:t>Тест надежности</w:t>
      </w:r>
      <w:bookmarkEnd w:id="240"/>
      <w:bookmarkEnd w:id="241"/>
    </w:p>
    <w:p w14:paraId="72BF5AC7" w14:textId="77777777" w:rsidR="00B172ED" w:rsidRPr="00AF598A" w:rsidRDefault="00B172ED" w:rsidP="00B172ED">
      <w:r w:rsidRPr="00AF598A">
        <w:t>Тест надежности выполняется на уровне нагрузки:</w:t>
      </w:r>
    </w:p>
    <w:p w14:paraId="320A7A75" w14:textId="77777777" w:rsidR="00B172ED" w:rsidRPr="00AF598A" w:rsidRDefault="00B172ED" w:rsidP="00B172ED">
      <w:r w:rsidRPr="00AF598A">
        <w:t>1. при тестировании целевых требований системы (первичное тестирование) - 70-90% от уровня найденной максимальной производительности.</w:t>
      </w:r>
    </w:p>
    <w:p w14:paraId="57089F36" w14:textId="77777777" w:rsidR="00B172ED" w:rsidRPr="00AF598A" w:rsidRDefault="00B172ED" w:rsidP="00B172ED">
      <w:r w:rsidRPr="00AF598A">
        <w:lastRenderedPageBreak/>
        <w:t>2. при тестировании релизов (повторное тестирование) - 100-120% от текущей пиковой производительности продуктива (основного профиля тестирования)</w:t>
      </w:r>
    </w:p>
    <w:p w14:paraId="00D0CA1D" w14:textId="77777777" w:rsidR="00B172ED" w:rsidRPr="00AF598A" w:rsidRDefault="00B172ED" w:rsidP="00B172ED">
      <w:r w:rsidRPr="00AF598A">
        <w:t>3. при тестировании других задач использовать правило из п. 2</w:t>
      </w:r>
    </w:p>
    <w:p w14:paraId="64E678CC" w14:textId="77777777" w:rsidR="00B172ED" w:rsidRPr="00AF598A" w:rsidRDefault="00B172ED" w:rsidP="00B172ED"/>
    <w:p w14:paraId="78B52823" w14:textId="0F803501" w:rsidR="00B172ED" w:rsidRPr="00AF598A" w:rsidRDefault="00B172ED" w:rsidP="00B172ED">
      <w:r w:rsidRPr="00AF598A">
        <w:t>Длительность тестирования определяется требуемым интервалом доступности системы</w:t>
      </w:r>
      <w:del w:id="242" w:author="Николай Ульянов" w:date="2023-06-04T03:55:00Z">
        <w:r w:rsidRPr="00AF598A" w:rsidDel="002251B3">
          <w:delText xml:space="preserve"> (должна быть больше либо равна, для доступности 24х7 – не менее суток)</w:delText>
        </w:r>
      </w:del>
      <w:ins w:id="243" w:author="Николай Ульянов" w:date="2023-06-04T03:55:00Z">
        <w:r w:rsidR="002251B3">
          <w:t>, который в рамках данного теста установлен 1.5 часами</w:t>
        </w:r>
      </w:ins>
      <w:r w:rsidRPr="00AF598A">
        <w:t>.</w:t>
      </w:r>
    </w:p>
    <w:p w14:paraId="58D1BFF3" w14:textId="77777777" w:rsidR="00B172ED" w:rsidRPr="009727FE" w:rsidRDefault="00B172ED" w:rsidP="00B172ED">
      <w:pPr>
        <w:ind w:firstLine="0"/>
        <w:rPr>
          <w:i/>
          <w:color w:val="0000FF"/>
          <w:rPrChange w:id="244" w:author="Константин Брагин" w:date="2023-04-16T21:18:00Z">
            <w:rPr>
              <w:i/>
              <w:color w:val="0000FF"/>
              <w:lang w:val="en-US"/>
            </w:rPr>
          </w:rPrChange>
        </w:rPr>
      </w:pPr>
      <w:r>
        <w:rPr>
          <w:b/>
          <w:i/>
          <w:color w:val="0000FF"/>
        </w:rPr>
        <w:tab/>
      </w:r>
    </w:p>
    <w:p w14:paraId="01BDA339" w14:textId="77777777" w:rsidR="00B172ED" w:rsidRPr="009727FE" w:rsidRDefault="00B172ED" w:rsidP="00B172ED">
      <w:pPr>
        <w:rPr>
          <w:i/>
          <w:color w:val="0000FF"/>
          <w:rPrChange w:id="245" w:author="Константин Брагин" w:date="2023-04-16T21:18:00Z">
            <w:rPr>
              <w:i/>
              <w:color w:val="0000FF"/>
              <w:lang w:val="en-US"/>
            </w:rPr>
          </w:rPrChange>
        </w:rPr>
      </w:pPr>
    </w:p>
    <w:p w14:paraId="632B824B" w14:textId="77777777" w:rsidR="00B172ED" w:rsidRPr="00612AF0" w:rsidRDefault="00B172ED" w:rsidP="00B172ED">
      <w:pPr>
        <w:pStyle w:val="2"/>
        <w:numPr>
          <w:ilvl w:val="1"/>
          <w:numId w:val="1"/>
        </w:numPr>
        <w:spacing w:before="240" w:after="120"/>
        <w:ind w:left="709"/>
        <w:rPr>
          <w:rStyle w:val="Info"/>
          <w:color w:val="auto"/>
        </w:rPr>
      </w:pPr>
      <w:bookmarkStart w:id="246" w:name="_Toc5471269"/>
      <w:bookmarkStart w:id="247" w:name="_Toc132361937"/>
      <w:r w:rsidRPr="00612AF0">
        <w:t>Критерии успешного завершения нагрузочного тестирования</w:t>
      </w:r>
      <w:bookmarkEnd w:id="246"/>
      <w:bookmarkEnd w:id="247"/>
    </w:p>
    <w:p w14:paraId="1732671F" w14:textId="77777777" w:rsidR="00B172ED" w:rsidRPr="00E13BF3" w:rsidRDefault="00B172ED" w:rsidP="00B172ED">
      <w:pPr>
        <w:ind w:firstLine="709"/>
      </w:pPr>
      <w:r w:rsidRPr="00E13BF3">
        <w:t>Критериями успешного завершения нагрузочного тестирования являются:</w:t>
      </w:r>
    </w:p>
    <w:p w14:paraId="03AABBA6" w14:textId="77777777" w:rsidR="00B172ED" w:rsidRPr="00E13BF3" w:rsidRDefault="00B172ED" w:rsidP="00B172ED">
      <w:pPr>
        <w:numPr>
          <w:ilvl w:val="0"/>
          <w:numId w:val="5"/>
        </w:numPr>
        <w:spacing w:line="288" w:lineRule="auto"/>
      </w:pPr>
      <w:r w:rsidRPr="00E13BF3">
        <w:t>Выполнение всех запланированных тестов;</w:t>
      </w:r>
    </w:p>
    <w:p w14:paraId="47ED894D" w14:textId="00ED18BE" w:rsidR="00B172ED" w:rsidRDefault="00B172ED" w:rsidP="00B172ED">
      <w:pPr>
        <w:numPr>
          <w:ilvl w:val="0"/>
          <w:numId w:val="5"/>
        </w:numPr>
        <w:spacing w:line="288" w:lineRule="auto"/>
        <w:rPr>
          <w:ins w:id="248" w:author="Николай Ульянов" w:date="2023-06-13T20:35:00Z"/>
        </w:rPr>
      </w:pPr>
      <w:r w:rsidRPr="00E13BF3">
        <w:t>Получение данных мониторинга;</w:t>
      </w:r>
    </w:p>
    <w:p w14:paraId="22DAF3B6" w14:textId="28EF9D39" w:rsidR="003300EE" w:rsidRPr="003300EE" w:rsidRDefault="003300EE" w:rsidP="003300EE">
      <w:pPr>
        <w:spacing w:line="288" w:lineRule="auto"/>
        <w:rPr>
          <w:ins w:id="249" w:author="Николай Ульянов" w:date="2023-06-13T20:35:00Z"/>
          <w:lang w:val="en-US"/>
          <w:rPrChange w:id="250" w:author="Николай Ульянов" w:date="2023-06-13T20:36:00Z">
            <w:rPr>
              <w:ins w:id="251" w:author="Николай Ульянов" w:date="2023-06-13T20:35:00Z"/>
            </w:rPr>
          </w:rPrChange>
        </w:rPr>
        <w:pPrChange w:id="252" w:author="Николай Ульянов" w:date="2023-06-13T20:35:00Z">
          <w:pPr>
            <w:numPr>
              <w:numId w:val="5"/>
            </w:numPr>
            <w:spacing w:line="288" w:lineRule="auto"/>
            <w:ind w:left="1068" w:hanging="360"/>
          </w:pPr>
        </w:pPrChange>
      </w:pPr>
    </w:p>
    <w:p w14:paraId="0B6F4E74" w14:textId="6B34B17C" w:rsidR="003300EE" w:rsidRDefault="003300EE" w:rsidP="003300EE">
      <w:pPr>
        <w:spacing w:line="288" w:lineRule="auto"/>
        <w:rPr>
          <w:ins w:id="253" w:author="Николай Ульянов" w:date="2023-06-13T20:35:00Z"/>
        </w:rPr>
        <w:pPrChange w:id="254" w:author="Николай Ульянов" w:date="2023-06-13T20:35:00Z">
          <w:pPr>
            <w:numPr>
              <w:numId w:val="5"/>
            </w:numPr>
            <w:spacing w:line="288" w:lineRule="auto"/>
            <w:ind w:left="1068" w:hanging="360"/>
          </w:pPr>
        </w:pPrChange>
      </w:pPr>
    </w:p>
    <w:p w14:paraId="5F89D882" w14:textId="4262F0A3" w:rsidR="003300EE" w:rsidRDefault="003300EE" w:rsidP="003300EE">
      <w:pPr>
        <w:spacing w:line="288" w:lineRule="auto"/>
        <w:rPr>
          <w:ins w:id="255" w:author="Николай Ульянов" w:date="2023-06-13T20:35:00Z"/>
        </w:rPr>
        <w:pPrChange w:id="256" w:author="Николай Ульянов" w:date="2023-06-13T20:35:00Z">
          <w:pPr>
            <w:numPr>
              <w:numId w:val="5"/>
            </w:numPr>
            <w:spacing w:line="288" w:lineRule="auto"/>
            <w:ind w:left="1068" w:hanging="360"/>
          </w:pPr>
        </w:pPrChange>
      </w:pPr>
    </w:p>
    <w:p w14:paraId="68B669CA" w14:textId="4B1B1B66" w:rsidR="003300EE" w:rsidRPr="00E13BF3" w:rsidDel="003300EE" w:rsidRDefault="003300EE" w:rsidP="003300EE">
      <w:pPr>
        <w:spacing w:line="288" w:lineRule="auto"/>
        <w:rPr>
          <w:del w:id="257" w:author="Николай Ульянов" w:date="2023-06-13T20:38:00Z"/>
        </w:rPr>
        <w:pPrChange w:id="258" w:author="Николай Ульянов" w:date="2023-06-13T20:35:00Z">
          <w:pPr>
            <w:numPr>
              <w:numId w:val="5"/>
            </w:numPr>
            <w:spacing w:line="288" w:lineRule="auto"/>
            <w:ind w:left="1068" w:hanging="360"/>
          </w:pPr>
        </w:pPrChange>
      </w:pPr>
    </w:p>
    <w:p w14:paraId="7EB91913" w14:textId="77777777" w:rsidR="00B172ED" w:rsidRDefault="00B172ED" w:rsidP="00B172ED">
      <w:pPr>
        <w:pStyle w:val="1"/>
        <w:pageBreakBefore/>
        <w:numPr>
          <w:ilvl w:val="0"/>
          <w:numId w:val="1"/>
        </w:numPr>
        <w:spacing w:before="240" w:after="120"/>
      </w:pPr>
      <w:bookmarkStart w:id="259" w:name="_Toc286064830"/>
      <w:bookmarkStart w:id="260" w:name="_Toc286065862"/>
      <w:bookmarkStart w:id="261" w:name="_Toc286064831"/>
      <w:bookmarkStart w:id="262" w:name="_Toc286065863"/>
      <w:bookmarkStart w:id="263" w:name="_Toc286064832"/>
      <w:bookmarkStart w:id="264" w:name="_Toc286065864"/>
      <w:bookmarkStart w:id="265" w:name="_Toc286064836"/>
      <w:bookmarkStart w:id="266" w:name="_Toc286065868"/>
      <w:bookmarkStart w:id="267" w:name="_Toc286064837"/>
      <w:bookmarkStart w:id="268" w:name="_Toc286065869"/>
      <w:bookmarkStart w:id="269" w:name="_Toc286064838"/>
      <w:bookmarkStart w:id="270" w:name="_Toc286065870"/>
      <w:bookmarkStart w:id="271" w:name="_Toc286064840"/>
      <w:bookmarkStart w:id="272" w:name="_Toc286065872"/>
      <w:bookmarkStart w:id="273" w:name="_Toc286064844"/>
      <w:bookmarkStart w:id="274" w:name="_Toc286065876"/>
      <w:bookmarkStart w:id="275" w:name="_Toc286064847"/>
      <w:bookmarkStart w:id="276" w:name="_Toc286065879"/>
      <w:bookmarkStart w:id="277" w:name="_Toc286064848"/>
      <w:bookmarkStart w:id="278" w:name="_Toc286065880"/>
      <w:bookmarkStart w:id="279" w:name="_Toc286064849"/>
      <w:bookmarkStart w:id="280" w:name="_Toc286065881"/>
      <w:bookmarkStart w:id="281" w:name="_Toc286064851"/>
      <w:bookmarkStart w:id="282" w:name="_Toc286065883"/>
      <w:bookmarkStart w:id="283" w:name="_Toc286064852"/>
      <w:bookmarkStart w:id="284" w:name="_Toc286065884"/>
      <w:bookmarkStart w:id="285" w:name="_Toc286064853"/>
      <w:bookmarkStart w:id="286" w:name="_Toc286065885"/>
      <w:bookmarkStart w:id="287" w:name="_Toc286064854"/>
      <w:bookmarkStart w:id="288" w:name="_Toc286065886"/>
      <w:bookmarkStart w:id="289" w:name="_Toc286064855"/>
      <w:bookmarkStart w:id="290" w:name="_Toc286065887"/>
      <w:bookmarkStart w:id="291" w:name="_Toc286064856"/>
      <w:bookmarkStart w:id="292" w:name="_Toc286065888"/>
      <w:bookmarkStart w:id="293" w:name="_Специализируемое_программное_средст"/>
      <w:bookmarkStart w:id="294" w:name="_модель_нагрузки"/>
      <w:bookmarkStart w:id="295" w:name="_Toc5471270"/>
      <w:bookmarkStart w:id="296" w:name="_Toc132361938"/>
      <w:bookmarkEnd w:id="64"/>
      <w:bookmarkEnd w:id="65"/>
      <w:bookmarkEnd w:id="66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r>
        <w:lastRenderedPageBreak/>
        <w:t>Моделирование нагрузки</w:t>
      </w:r>
      <w:bookmarkEnd w:id="295"/>
      <w:bookmarkEnd w:id="296"/>
    </w:p>
    <w:p w14:paraId="1E03E065" w14:textId="77777777" w:rsidR="00B172ED" w:rsidRPr="00993BB0" w:rsidRDefault="00B172ED" w:rsidP="00B172ED">
      <w:pPr>
        <w:pStyle w:val="2"/>
        <w:numPr>
          <w:ilvl w:val="1"/>
          <w:numId w:val="1"/>
        </w:numPr>
        <w:tabs>
          <w:tab w:val="num" w:pos="718"/>
        </w:tabs>
        <w:spacing w:before="240" w:after="120"/>
        <w:ind w:left="718"/>
        <w:rPr>
          <w:rPrChange w:id="297" w:author="Николай Ульянов" w:date="2023-06-14T03:30:00Z">
            <w:rPr/>
          </w:rPrChange>
        </w:rPr>
      </w:pPr>
      <w:bookmarkStart w:id="298" w:name="_Toc5471271"/>
      <w:bookmarkStart w:id="299" w:name="_Toc132361939"/>
      <w:r w:rsidRPr="00993BB0">
        <w:rPr>
          <w:rPrChange w:id="300" w:author="Николай Ульянов" w:date="2023-06-14T03:30:00Z">
            <w:rPr/>
          </w:rPrChange>
        </w:rPr>
        <w:t>Обзор</w:t>
      </w:r>
      <w:bookmarkEnd w:id="298"/>
      <w:bookmarkEnd w:id="299"/>
    </w:p>
    <w:p w14:paraId="15C44B26" w14:textId="77777777" w:rsidR="00B172ED" w:rsidRPr="004119D9" w:rsidRDefault="00B172ED" w:rsidP="00B172ED">
      <w:pPr>
        <w:autoSpaceDE w:val="0"/>
        <w:autoSpaceDN w:val="0"/>
        <w:adjustRightInd w:val="0"/>
        <w:ind w:firstLine="708"/>
      </w:pPr>
      <w:r w:rsidRPr="004119D9"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2683BD15" w14:textId="01370FEB" w:rsidR="00B172ED" w:rsidRPr="004119D9" w:rsidRDefault="00B172ED" w:rsidP="00B172ED">
      <w:pPr>
        <w:autoSpaceDE w:val="0"/>
        <w:autoSpaceDN w:val="0"/>
        <w:adjustRightInd w:val="0"/>
        <w:ind w:firstLine="708"/>
      </w:pPr>
      <w:r w:rsidRPr="004119D9">
        <w:t xml:space="preserve">Моделирование нагрузки производится 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 циклически производит выполнение пользовательского сценария. </w:t>
      </w:r>
    </w:p>
    <w:p w14:paraId="26F9A506" w14:textId="353C9D48" w:rsidR="00B172ED" w:rsidRDefault="00B172ED" w:rsidP="00B172ED">
      <w:pPr>
        <w:pStyle w:val="2"/>
        <w:numPr>
          <w:ilvl w:val="1"/>
          <w:numId w:val="1"/>
        </w:numPr>
        <w:tabs>
          <w:tab w:val="num" w:pos="1304"/>
        </w:tabs>
        <w:spacing w:before="480" w:after="360" w:line="240" w:lineRule="atLeast"/>
        <w:ind w:left="1304" w:hanging="584"/>
      </w:pPr>
      <w:bookmarkStart w:id="301" w:name="_Toc5471274"/>
      <w:bookmarkStart w:id="302" w:name="_Ref15558578"/>
      <w:bookmarkStart w:id="303" w:name="_Ref15558585"/>
      <w:bookmarkStart w:id="304" w:name="_Toc132361940"/>
      <w:r w:rsidRPr="00DF17CE">
        <w:t>Профили нагрузки</w:t>
      </w:r>
      <w:bookmarkEnd w:id="301"/>
      <w:bookmarkEnd w:id="302"/>
      <w:bookmarkEnd w:id="303"/>
      <w:bookmarkEnd w:id="304"/>
    </w:p>
    <w:p w14:paraId="523C9B37" w14:textId="77777777" w:rsidR="00B172ED" w:rsidRDefault="00B172ED" w:rsidP="00B172ED">
      <w:r w:rsidRPr="00512F24">
        <w:t xml:space="preserve">Модель нагрузки представляет собой набор </w:t>
      </w:r>
      <w:r>
        <w:t xml:space="preserve">профилей нагрузки. На основе анализа </w:t>
      </w:r>
      <w:r w:rsidRPr="0069276D">
        <w:t>статистики были выявлены следующие профили нагрузки:</w:t>
      </w:r>
    </w:p>
    <w:p w14:paraId="7A1B641E" w14:textId="77777777" w:rsidR="00DF6DFD" w:rsidRPr="0069276D" w:rsidRDefault="00DF6DFD" w:rsidP="00B172ED">
      <w:r>
        <w:t>Профиль 1</w:t>
      </w:r>
    </w:p>
    <w:p w14:paraId="07DCDC9F" w14:textId="384CBB88" w:rsidR="00DF6DFD" w:rsidRPr="00DF6DFD" w:rsidRDefault="00DF6DFD" w:rsidP="00B172ED">
      <w:pPr>
        <w:ind w:firstLine="0"/>
        <w:rPr>
          <w:rStyle w:val="Info"/>
          <w:i w:val="0"/>
          <w:color w:val="auto"/>
        </w:rPr>
      </w:pPr>
      <w:r w:rsidRPr="00DF6DFD">
        <w:rPr>
          <w:rStyle w:val="Info"/>
          <w:i w:val="0"/>
          <w:color w:val="auto"/>
        </w:rPr>
        <w:t xml:space="preserve">В </w:t>
      </w:r>
      <w:r w:rsidR="004D7BA2">
        <w:rPr>
          <w:rStyle w:val="Info"/>
          <w:i w:val="0"/>
          <w:color w:val="auto"/>
        </w:rPr>
        <w:t>данном</w:t>
      </w:r>
      <w:r w:rsidRPr="00DF6DFD">
        <w:rPr>
          <w:rStyle w:val="Info"/>
          <w:i w:val="0"/>
          <w:color w:val="auto"/>
        </w:rPr>
        <w:t xml:space="preserve"> профиле выделены наиболее рапространенные операции пользователей при работе с системой </w:t>
      </w:r>
      <w:ins w:id="305" w:author="Николай Ульянов" w:date="2023-06-04T03:56:00Z">
        <w:r w:rsidR="002251B3">
          <w:fldChar w:fldCharType="begin"/>
        </w:r>
        <w:r w:rsidR="002251B3">
          <w:instrText xml:space="preserve"> HYPERLINK "https://www.advantageonlineshopping.com/" \l "/" </w:instrText>
        </w:r>
        <w:r w:rsidR="002251B3">
          <w:fldChar w:fldCharType="separate"/>
        </w:r>
        <w:r w:rsidR="002251B3">
          <w:rPr>
            <w:rStyle w:val="aa"/>
            <w:rFonts w:ascii="Verdana" w:eastAsiaTheme="majorEastAsia" w:hAnsi="Verdana"/>
            <w:sz w:val="20"/>
            <w:szCs w:val="20"/>
          </w:rPr>
          <w:t>https://www.advantageonlineshopping.com/#/</w:t>
        </w:r>
        <w:r w:rsidR="002251B3">
          <w:rPr>
            <w:rStyle w:val="aa"/>
            <w:rFonts w:ascii="Verdana" w:eastAsiaTheme="majorEastAsia" w:hAnsi="Verdana"/>
            <w:sz w:val="20"/>
            <w:szCs w:val="20"/>
          </w:rPr>
          <w:fldChar w:fldCharType="end"/>
        </w:r>
      </w:ins>
      <w:del w:id="306" w:author="Николай Ульянов" w:date="2023-06-04T03:56:00Z">
        <w:r w:rsidRPr="00DF6DFD" w:rsidDel="002251B3">
          <w:rPr>
            <w:rStyle w:val="Info"/>
            <w:i w:val="0"/>
            <w:color w:val="auto"/>
            <w:lang w:val="en-US"/>
          </w:rPr>
          <w:delText>Web</w:delText>
        </w:r>
        <w:r w:rsidRPr="00DF6DFD" w:rsidDel="002251B3">
          <w:rPr>
            <w:rStyle w:val="Info"/>
            <w:i w:val="0"/>
            <w:color w:val="auto"/>
          </w:rPr>
          <w:delText xml:space="preserve"> </w:delText>
        </w:r>
        <w:r w:rsidRPr="00DF6DFD" w:rsidDel="002251B3">
          <w:rPr>
            <w:rStyle w:val="Info"/>
            <w:i w:val="0"/>
            <w:color w:val="auto"/>
            <w:lang w:val="en-US"/>
          </w:rPr>
          <w:delText>Tours</w:delText>
        </w:r>
      </w:del>
      <w:r w:rsidRPr="00DF6DFD">
        <w:rPr>
          <w:rStyle w:val="Info"/>
          <w:i w:val="0"/>
          <w:color w:val="auto"/>
        </w:rPr>
        <w:t>.</w:t>
      </w:r>
    </w:p>
    <w:p w14:paraId="3F086DD8" w14:textId="77777777" w:rsidR="00B172ED" w:rsidRPr="004119D9" w:rsidRDefault="00B172ED" w:rsidP="00B172ED">
      <w:pPr>
        <w:pStyle w:val="3"/>
        <w:numPr>
          <w:ilvl w:val="2"/>
          <w:numId w:val="1"/>
        </w:numPr>
        <w:ind w:left="851"/>
        <w:rPr>
          <w:rStyle w:val="Info"/>
          <w:i w:val="0"/>
          <w:color w:val="auto"/>
        </w:rPr>
      </w:pPr>
      <w:bookmarkStart w:id="307" w:name="_Toc5471275"/>
      <w:bookmarkStart w:id="308" w:name="_Toc132361941"/>
      <w:r w:rsidRPr="004119D9">
        <w:rPr>
          <w:rStyle w:val="Info"/>
          <w:i w:val="0"/>
          <w:color w:val="auto"/>
        </w:rPr>
        <w:t>Профиль 1</w:t>
      </w:r>
      <w:bookmarkEnd w:id="307"/>
      <w:bookmarkEnd w:id="308"/>
    </w:p>
    <w:p w14:paraId="416AC625" w14:textId="77777777" w:rsidR="00B172ED" w:rsidRPr="004119D9" w:rsidRDefault="00B172ED" w:rsidP="00B172ED">
      <w:r w:rsidRPr="004119D9">
        <w:rPr>
          <w:sz w:val="20"/>
        </w:rPr>
        <w:t>Таблица 8.2.</w:t>
      </w:r>
      <w:r w:rsidRPr="004119D9"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B172ED" w:rsidRPr="004119D9" w:rsidDel="003300EE" w14:paraId="0E22CE16" w14:textId="49A50C19" w:rsidTr="00E05436">
        <w:trPr>
          <w:trHeight w:val="275"/>
          <w:del w:id="309" w:author="Николай Ульянов" w:date="2023-06-13T20:33:00Z"/>
        </w:trPr>
        <w:tc>
          <w:tcPr>
            <w:tcW w:w="711" w:type="dxa"/>
            <w:shd w:val="clear" w:color="auto" w:fill="auto"/>
            <w:vAlign w:val="center"/>
          </w:tcPr>
          <w:p w14:paraId="384048A4" w14:textId="0D1E971B" w:rsidR="00B172ED" w:rsidRPr="004119D9" w:rsidDel="003300EE" w:rsidRDefault="00B172ED" w:rsidP="00E05436">
            <w:pPr>
              <w:ind w:firstLine="0"/>
              <w:jc w:val="left"/>
              <w:rPr>
                <w:del w:id="310" w:author="Николай Ульянов" w:date="2023-06-13T20:33:00Z"/>
                <w:lang w:val="en-US"/>
              </w:rPr>
            </w:pPr>
            <w:del w:id="311" w:author="Николай Ульянов" w:date="2023-06-13T20:33:00Z">
              <w:r w:rsidRPr="004119D9" w:rsidDel="003300EE">
                <w:delText xml:space="preserve">   </w:delText>
              </w:r>
              <w:r w:rsidRPr="004119D9" w:rsidDel="003300EE">
                <w:rPr>
                  <w:lang w:val="en-US"/>
                </w:rPr>
                <w:delText>N</w:delText>
              </w:r>
            </w:del>
          </w:p>
        </w:tc>
        <w:tc>
          <w:tcPr>
            <w:tcW w:w="5155" w:type="dxa"/>
            <w:shd w:val="clear" w:color="auto" w:fill="auto"/>
            <w:vAlign w:val="center"/>
          </w:tcPr>
          <w:p w14:paraId="152F9532" w14:textId="6997ADD7" w:rsidR="00B172ED" w:rsidRPr="004119D9" w:rsidDel="003300EE" w:rsidRDefault="00B172ED" w:rsidP="00E05436">
            <w:pPr>
              <w:jc w:val="left"/>
              <w:rPr>
                <w:del w:id="312" w:author="Николай Ульянов" w:date="2023-06-13T20:33:00Z"/>
              </w:rPr>
            </w:pPr>
            <w:del w:id="313" w:author="Николай Ульянов" w:date="2023-06-13T20:33:00Z">
              <w:r w:rsidRPr="004119D9" w:rsidDel="003300EE">
                <w:delText>Операция</w:delText>
              </w:r>
            </w:del>
          </w:p>
        </w:tc>
        <w:tc>
          <w:tcPr>
            <w:tcW w:w="1647" w:type="dxa"/>
          </w:tcPr>
          <w:p w14:paraId="5D7B5BEE" w14:textId="7AF4F26F" w:rsidR="00B172ED" w:rsidRPr="004119D9" w:rsidDel="003300EE" w:rsidRDefault="00B172ED" w:rsidP="00E05436">
            <w:pPr>
              <w:ind w:firstLine="0"/>
              <w:jc w:val="center"/>
              <w:rPr>
                <w:del w:id="314" w:author="Николай Ульянов" w:date="2023-06-13T20:33:00Z"/>
              </w:rPr>
            </w:pPr>
            <w:del w:id="315" w:author="Николай Ульянов" w:date="2023-06-13T20:33:00Z">
              <w:r w:rsidRPr="004119D9" w:rsidDel="003300EE">
                <w:delText>Кол-во/час пиковой нагрузки</w:delText>
              </w:r>
            </w:del>
          </w:p>
        </w:tc>
        <w:tc>
          <w:tcPr>
            <w:tcW w:w="1704" w:type="dxa"/>
            <w:shd w:val="clear" w:color="auto" w:fill="auto"/>
            <w:vAlign w:val="center"/>
          </w:tcPr>
          <w:p w14:paraId="60829F36" w14:textId="22058AA8" w:rsidR="00B172ED" w:rsidRPr="004119D9" w:rsidDel="003300EE" w:rsidRDefault="00B172ED" w:rsidP="00E05436">
            <w:pPr>
              <w:ind w:firstLine="0"/>
              <w:jc w:val="center"/>
              <w:rPr>
                <w:del w:id="316" w:author="Николай Ульянов" w:date="2023-06-13T20:33:00Z"/>
              </w:rPr>
            </w:pPr>
            <w:del w:id="317" w:author="Николай Ульянов" w:date="2023-06-13T20:33:00Z">
              <w:r w:rsidRPr="004119D9" w:rsidDel="003300EE">
                <w:delText>Процент в профиле</w:delText>
              </w:r>
            </w:del>
          </w:p>
        </w:tc>
      </w:tr>
      <w:tr w:rsidR="00B172ED" w:rsidRPr="004119D9" w:rsidDel="003300EE" w14:paraId="05265354" w14:textId="22743375" w:rsidTr="00E05436">
        <w:trPr>
          <w:trHeight w:val="275"/>
          <w:del w:id="318" w:author="Николай Ульянов" w:date="2023-06-13T20:33:00Z"/>
        </w:trPr>
        <w:tc>
          <w:tcPr>
            <w:tcW w:w="711" w:type="dxa"/>
            <w:shd w:val="clear" w:color="auto" w:fill="auto"/>
            <w:vAlign w:val="center"/>
          </w:tcPr>
          <w:p w14:paraId="6848D1F2" w14:textId="5BCDF658" w:rsidR="00B172ED" w:rsidRPr="004119D9" w:rsidDel="003300EE" w:rsidRDefault="00B172ED" w:rsidP="00E05436">
            <w:pPr>
              <w:ind w:firstLine="0"/>
              <w:jc w:val="center"/>
              <w:rPr>
                <w:del w:id="319" w:author="Николай Ульянов" w:date="2023-06-13T20:33:00Z"/>
              </w:rPr>
            </w:pPr>
            <w:del w:id="320" w:author="Николай Ульянов" w:date="2023-06-13T20:33:00Z">
              <w:r w:rsidRPr="004119D9" w:rsidDel="003300EE">
                <w:delText>1</w:delText>
              </w:r>
            </w:del>
          </w:p>
        </w:tc>
        <w:tc>
          <w:tcPr>
            <w:tcW w:w="5155" w:type="dxa"/>
            <w:shd w:val="clear" w:color="auto" w:fill="auto"/>
            <w:vAlign w:val="center"/>
          </w:tcPr>
          <w:p w14:paraId="4CAB1458" w14:textId="077070F4" w:rsidR="00B172ED" w:rsidRPr="004119D9" w:rsidDel="003300EE" w:rsidRDefault="00783FAE">
            <w:pPr>
              <w:ind w:firstLine="0"/>
              <w:jc w:val="left"/>
              <w:rPr>
                <w:del w:id="321" w:author="Николай Ульянов" w:date="2023-06-13T20:33:00Z"/>
                <w:rStyle w:val="Info"/>
                <w:i w:val="0"/>
                <w:color w:val="auto"/>
              </w:rPr>
            </w:pPr>
            <w:del w:id="322" w:author="Николай Ульянов" w:date="2023-06-13T20:33:00Z">
              <w:r w:rsidRPr="004119D9" w:rsidDel="003300EE">
                <w:rPr>
                  <w:rStyle w:val="Info"/>
                  <w:i w:val="0"/>
                  <w:color w:val="auto"/>
                </w:rPr>
                <w:delText>Регестрация нового пользователя</w:delText>
              </w:r>
            </w:del>
            <w:ins w:id="323" w:author="Константин Брагин" w:date="2023-04-16T21:18:00Z">
              <w:del w:id="324" w:author="Николай Ульянов" w:date="2023-06-13T20:33:00Z">
                <w:r w:rsidR="009727FE" w:rsidDel="003300EE">
                  <w:rPr>
                    <w:rStyle w:val="Info"/>
                    <w:i w:val="0"/>
                    <w:color w:val="auto"/>
                  </w:rPr>
                  <w:delText xml:space="preserve"> </w:delText>
                </w:r>
              </w:del>
              <w:del w:id="325" w:author="Николай Ульянов" w:date="2023-06-04T03:56:00Z">
                <w:r w:rsidR="009727FE" w:rsidDel="002251B3">
                  <w:rPr>
                    <w:rStyle w:val="Info"/>
                    <w:i w:val="0"/>
                    <w:color w:val="auto"/>
                  </w:rPr>
                  <w:delText xml:space="preserve">(регистрацию </w:delText>
                </w:r>
              </w:del>
            </w:ins>
            <w:ins w:id="326" w:author="Константин Брагин" w:date="2023-04-16T21:19:00Z">
              <w:del w:id="327" w:author="Николай Ульянов" w:date="2023-06-04T03:56:00Z">
                <w:r w:rsidR="009727FE" w:rsidDel="002251B3">
                  <w:rPr>
                    <w:rStyle w:val="Info"/>
                    <w:i w:val="0"/>
                    <w:color w:val="auto"/>
                  </w:rPr>
                  <w:delText>обычно исключаем из профиля, так как это не самый часто используемый функционал</w:delText>
                </w:r>
              </w:del>
            </w:ins>
            <w:ins w:id="328" w:author="Константин Брагин" w:date="2023-04-16T21:18:00Z">
              <w:del w:id="329" w:author="Николай Ульянов" w:date="2023-06-04T03:56:00Z">
                <w:r w:rsidR="009727FE" w:rsidDel="002251B3">
                  <w:rPr>
                    <w:rStyle w:val="Info"/>
                    <w:i w:val="0"/>
                    <w:color w:val="auto"/>
                  </w:rPr>
                  <w:delText>)</w:delText>
                </w:r>
              </w:del>
            </w:ins>
          </w:p>
        </w:tc>
        <w:tc>
          <w:tcPr>
            <w:tcW w:w="1647" w:type="dxa"/>
          </w:tcPr>
          <w:p w14:paraId="5A384F3B" w14:textId="7FA9F217" w:rsidR="00B172ED" w:rsidRPr="004119D9" w:rsidDel="003300EE" w:rsidRDefault="00703D3D" w:rsidP="00685503">
            <w:pPr>
              <w:jc w:val="center"/>
              <w:rPr>
                <w:del w:id="330" w:author="Николай Ульянов" w:date="2023-06-13T20:33:00Z"/>
                <w:rStyle w:val="Info"/>
                <w:i w:val="0"/>
                <w:color w:val="auto"/>
              </w:rPr>
              <w:pPrChange w:id="331" w:author="Николай Ульянов" w:date="2023-06-11T23:18:00Z">
                <w:pPr>
                  <w:jc w:val="center"/>
                </w:pPr>
              </w:pPrChange>
            </w:pPr>
            <w:del w:id="332" w:author="Николай Ульянов" w:date="2023-06-04T03:57:00Z">
              <w:r w:rsidRPr="004119D9" w:rsidDel="002251B3">
                <w:rPr>
                  <w:rStyle w:val="Info"/>
                  <w:i w:val="0"/>
                  <w:color w:val="auto"/>
                </w:rPr>
                <w:delText>50</w:delText>
              </w:r>
            </w:del>
          </w:p>
        </w:tc>
        <w:tc>
          <w:tcPr>
            <w:tcW w:w="1704" w:type="dxa"/>
            <w:shd w:val="clear" w:color="auto" w:fill="auto"/>
            <w:vAlign w:val="bottom"/>
          </w:tcPr>
          <w:p w14:paraId="3D446D6A" w14:textId="35B95810" w:rsidR="00B172ED" w:rsidRPr="004119D9" w:rsidDel="003300EE" w:rsidRDefault="00703D3D">
            <w:pPr>
              <w:jc w:val="center"/>
              <w:rPr>
                <w:del w:id="333" w:author="Николай Ульянов" w:date="2023-06-13T20:33:00Z"/>
                <w:rStyle w:val="Info"/>
                <w:i w:val="0"/>
                <w:color w:val="auto"/>
              </w:rPr>
            </w:pPr>
            <w:del w:id="334" w:author="Николай Ульянов" w:date="2023-06-04T03:57:00Z">
              <w:r w:rsidRPr="004119D9" w:rsidDel="002251B3">
                <w:rPr>
                  <w:rStyle w:val="Info"/>
                  <w:i w:val="0"/>
                  <w:color w:val="auto"/>
                </w:rPr>
                <w:delText>5</w:delText>
              </w:r>
            </w:del>
            <w:del w:id="335" w:author="Николай Ульянов" w:date="2023-06-13T20:33:00Z">
              <w:r w:rsidR="00B172ED" w:rsidRPr="004119D9" w:rsidDel="003300EE">
                <w:rPr>
                  <w:rStyle w:val="Info"/>
                  <w:i w:val="0"/>
                  <w:color w:val="auto"/>
                </w:rPr>
                <w:delText>%</w:delText>
              </w:r>
            </w:del>
          </w:p>
        </w:tc>
      </w:tr>
      <w:tr w:rsidR="00B172ED" w:rsidRPr="004119D9" w:rsidDel="003300EE" w14:paraId="413E25CC" w14:textId="7FF57BD9" w:rsidTr="00E05436">
        <w:trPr>
          <w:trHeight w:val="275"/>
          <w:del w:id="336" w:author="Николай Ульянов" w:date="2023-06-13T20:33:00Z"/>
        </w:trPr>
        <w:tc>
          <w:tcPr>
            <w:tcW w:w="711" w:type="dxa"/>
            <w:shd w:val="clear" w:color="auto" w:fill="auto"/>
            <w:vAlign w:val="center"/>
          </w:tcPr>
          <w:p w14:paraId="2A576C7F" w14:textId="5EE6DA95" w:rsidR="00B172ED" w:rsidRPr="004119D9" w:rsidDel="003300EE" w:rsidRDefault="00B172ED" w:rsidP="00E05436">
            <w:pPr>
              <w:ind w:firstLine="0"/>
              <w:jc w:val="center"/>
              <w:rPr>
                <w:del w:id="337" w:author="Николай Ульянов" w:date="2023-06-13T20:33:00Z"/>
              </w:rPr>
            </w:pPr>
            <w:del w:id="338" w:author="Николай Ульянов" w:date="2023-06-13T20:33:00Z">
              <w:r w:rsidRPr="004119D9" w:rsidDel="003300EE">
                <w:delText>2</w:delText>
              </w:r>
            </w:del>
          </w:p>
        </w:tc>
        <w:tc>
          <w:tcPr>
            <w:tcW w:w="5155" w:type="dxa"/>
            <w:shd w:val="clear" w:color="auto" w:fill="auto"/>
            <w:vAlign w:val="center"/>
          </w:tcPr>
          <w:p w14:paraId="76EA19B4" w14:textId="595C601E" w:rsidR="00B172ED" w:rsidRPr="004119D9" w:rsidDel="003300EE" w:rsidRDefault="00783FAE" w:rsidP="00E05436">
            <w:pPr>
              <w:ind w:firstLine="0"/>
              <w:jc w:val="left"/>
              <w:rPr>
                <w:del w:id="339" w:author="Николай Ульянов" w:date="2023-06-13T20:33:00Z"/>
                <w:rStyle w:val="Info"/>
                <w:i w:val="0"/>
                <w:color w:val="auto"/>
              </w:rPr>
            </w:pPr>
            <w:del w:id="340" w:author="Николай Ульянов" w:date="2023-06-13T20:33:00Z">
              <w:r w:rsidRPr="004119D9" w:rsidDel="003300EE">
                <w:rPr>
                  <w:rStyle w:val="Info"/>
                  <w:i w:val="0"/>
                  <w:color w:val="auto"/>
                </w:rPr>
                <w:delText>Вход в систему</w:delText>
              </w:r>
            </w:del>
          </w:p>
        </w:tc>
        <w:tc>
          <w:tcPr>
            <w:tcW w:w="1647" w:type="dxa"/>
          </w:tcPr>
          <w:p w14:paraId="0DE8F8DE" w14:textId="47E03E82" w:rsidR="00B172ED" w:rsidRPr="004119D9" w:rsidDel="003300EE" w:rsidRDefault="00783FAE" w:rsidP="00B91D02">
            <w:pPr>
              <w:tabs>
                <w:tab w:val="left" w:pos="1024"/>
                <w:tab w:val="center" w:pos="1102"/>
              </w:tabs>
              <w:jc w:val="left"/>
              <w:rPr>
                <w:del w:id="341" w:author="Николай Ульянов" w:date="2023-06-13T20:33:00Z"/>
                <w:rStyle w:val="Info"/>
                <w:i w:val="0"/>
                <w:color w:val="auto"/>
              </w:rPr>
              <w:pPrChange w:id="342" w:author="Николай Ульянов" w:date="2023-06-11T23:23:00Z">
                <w:pPr>
                  <w:jc w:val="center"/>
                </w:pPr>
              </w:pPrChange>
            </w:pPr>
            <w:del w:id="343" w:author="Николай Ульянов" w:date="2023-06-04T03:57:00Z">
              <w:r w:rsidRPr="004119D9" w:rsidDel="002251B3">
                <w:rPr>
                  <w:rStyle w:val="Info"/>
                  <w:i w:val="0"/>
                  <w:color w:val="auto"/>
                </w:rPr>
                <w:delText>400</w:delText>
              </w:r>
            </w:del>
          </w:p>
        </w:tc>
        <w:tc>
          <w:tcPr>
            <w:tcW w:w="1704" w:type="dxa"/>
            <w:shd w:val="clear" w:color="auto" w:fill="auto"/>
            <w:vAlign w:val="bottom"/>
          </w:tcPr>
          <w:p w14:paraId="3DA01478" w14:textId="00CAD261" w:rsidR="00B172ED" w:rsidRPr="004119D9" w:rsidDel="003300EE" w:rsidRDefault="00783FAE" w:rsidP="00B91D02">
            <w:pPr>
              <w:jc w:val="center"/>
              <w:rPr>
                <w:del w:id="344" w:author="Николай Ульянов" w:date="2023-06-13T20:33:00Z"/>
                <w:rStyle w:val="Info"/>
                <w:i w:val="0"/>
                <w:color w:val="auto"/>
              </w:rPr>
              <w:pPrChange w:id="345" w:author="Николай Ульянов" w:date="2023-06-11T23:23:00Z">
                <w:pPr>
                  <w:jc w:val="center"/>
                </w:pPr>
              </w:pPrChange>
            </w:pPr>
            <w:del w:id="346" w:author="Николай Ульянов" w:date="2023-06-04T03:57:00Z">
              <w:r w:rsidRPr="004119D9" w:rsidDel="002251B3">
                <w:rPr>
                  <w:rStyle w:val="Info"/>
                  <w:i w:val="0"/>
                  <w:color w:val="auto"/>
                </w:rPr>
                <w:delText>40</w:delText>
              </w:r>
            </w:del>
            <w:del w:id="347" w:author="Николай Ульянов" w:date="2023-06-13T20:33:00Z">
              <w:r w:rsidR="00B172ED" w:rsidRPr="004119D9" w:rsidDel="003300EE">
                <w:rPr>
                  <w:rStyle w:val="Info"/>
                  <w:i w:val="0"/>
                  <w:color w:val="auto"/>
                </w:rPr>
                <w:delText>%</w:delText>
              </w:r>
            </w:del>
          </w:p>
        </w:tc>
      </w:tr>
      <w:tr w:rsidR="00783FAE" w:rsidRPr="004119D9" w:rsidDel="003300EE" w14:paraId="00E22455" w14:textId="2742BA6B" w:rsidTr="00E05436">
        <w:trPr>
          <w:trHeight w:val="275"/>
          <w:del w:id="348" w:author="Николай Ульянов" w:date="2023-06-13T20:33:00Z"/>
        </w:trPr>
        <w:tc>
          <w:tcPr>
            <w:tcW w:w="711" w:type="dxa"/>
            <w:shd w:val="clear" w:color="auto" w:fill="auto"/>
            <w:vAlign w:val="center"/>
          </w:tcPr>
          <w:p w14:paraId="083CD3A9" w14:textId="079D1EE9" w:rsidR="00783FAE" w:rsidRPr="004119D9" w:rsidDel="003300EE" w:rsidRDefault="00783FAE" w:rsidP="00E05436">
            <w:pPr>
              <w:ind w:firstLine="0"/>
              <w:jc w:val="center"/>
              <w:rPr>
                <w:del w:id="349" w:author="Николай Ульянов" w:date="2023-06-13T20:33:00Z"/>
              </w:rPr>
            </w:pPr>
            <w:del w:id="350" w:author="Николай Ульянов" w:date="2023-06-13T20:33:00Z">
              <w:r w:rsidRPr="004119D9" w:rsidDel="003300EE">
                <w:delText>3</w:delText>
              </w:r>
            </w:del>
          </w:p>
        </w:tc>
        <w:tc>
          <w:tcPr>
            <w:tcW w:w="5155" w:type="dxa"/>
            <w:shd w:val="clear" w:color="auto" w:fill="auto"/>
            <w:vAlign w:val="center"/>
          </w:tcPr>
          <w:p w14:paraId="2090B7FD" w14:textId="31B77F07" w:rsidR="00783FAE" w:rsidRPr="004119D9" w:rsidDel="003300EE" w:rsidRDefault="00783FAE">
            <w:pPr>
              <w:ind w:firstLine="0"/>
              <w:jc w:val="left"/>
              <w:rPr>
                <w:del w:id="351" w:author="Николай Ульянов" w:date="2023-06-13T20:33:00Z"/>
                <w:rStyle w:val="Info"/>
                <w:i w:val="0"/>
                <w:color w:val="auto"/>
              </w:rPr>
            </w:pPr>
            <w:del w:id="352" w:author="Николай Ульянов" w:date="2023-06-13T20:33:00Z">
              <w:r w:rsidRPr="004119D9" w:rsidDel="003300EE">
                <w:rPr>
                  <w:rStyle w:val="Info"/>
                  <w:i w:val="0"/>
                  <w:color w:val="auto"/>
                </w:rPr>
                <w:delText xml:space="preserve">Поиск </w:delText>
              </w:r>
            </w:del>
            <w:del w:id="353" w:author="Николай Ульянов" w:date="2023-06-04T03:57:00Z">
              <w:r w:rsidRPr="004119D9" w:rsidDel="002251B3">
                <w:rPr>
                  <w:rStyle w:val="Info"/>
                  <w:i w:val="0"/>
                  <w:color w:val="auto"/>
                </w:rPr>
                <w:delText>полета</w:delText>
              </w:r>
            </w:del>
          </w:p>
        </w:tc>
        <w:tc>
          <w:tcPr>
            <w:tcW w:w="1647" w:type="dxa"/>
          </w:tcPr>
          <w:p w14:paraId="6AEF2439" w14:textId="6790F3BA" w:rsidR="00783FAE" w:rsidRPr="004119D9" w:rsidDel="003300EE" w:rsidRDefault="00783FAE" w:rsidP="00685503">
            <w:pPr>
              <w:jc w:val="center"/>
              <w:rPr>
                <w:del w:id="354" w:author="Николай Ульянов" w:date="2023-06-13T20:33:00Z"/>
                <w:rStyle w:val="Info"/>
                <w:i w:val="0"/>
                <w:color w:val="auto"/>
              </w:rPr>
              <w:pPrChange w:id="355" w:author="Николай Ульянов" w:date="2023-06-11T23:17:00Z">
                <w:pPr>
                  <w:jc w:val="center"/>
                </w:pPr>
              </w:pPrChange>
            </w:pPr>
            <w:del w:id="356" w:author="Николай Ульянов" w:date="2023-06-04T03:57:00Z">
              <w:r w:rsidRPr="004119D9" w:rsidDel="002251B3">
                <w:rPr>
                  <w:rStyle w:val="Info"/>
                  <w:i w:val="0"/>
                  <w:color w:val="auto"/>
                </w:rPr>
                <w:delText>200</w:delText>
              </w:r>
            </w:del>
          </w:p>
        </w:tc>
        <w:tc>
          <w:tcPr>
            <w:tcW w:w="1704" w:type="dxa"/>
            <w:shd w:val="clear" w:color="auto" w:fill="auto"/>
            <w:vAlign w:val="bottom"/>
          </w:tcPr>
          <w:p w14:paraId="734D8B33" w14:textId="3EE30BA6" w:rsidR="00783FAE" w:rsidRPr="004119D9" w:rsidDel="003300EE" w:rsidRDefault="00783FAE" w:rsidP="00E05436">
            <w:pPr>
              <w:jc w:val="center"/>
              <w:rPr>
                <w:del w:id="357" w:author="Николай Ульянов" w:date="2023-06-13T20:33:00Z"/>
                <w:rStyle w:val="Info"/>
                <w:i w:val="0"/>
                <w:color w:val="auto"/>
              </w:rPr>
            </w:pPr>
            <w:del w:id="358" w:author="Николай Ульянов" w:date="2023-06-04T03:57:00Z">
              <w:r w:rsidRPr="004119D9" w:rsidDel="002251B3">
                <w:rPr>
                  <w:rStyle w:val="Info"/>
                  <w:i w:val="0"/>
                  <w:color w:val="auto"/>
                </w:rPr>
                <w:delText>20</w:delText>
              </w:r>
            </w:del>
            <w:del w:id="359" w:author="Николай Ульянов" w:date="2023-06-13T20:33:00Z">
              <w:r w:rsidRPr="004119D9" w:rsidDel="003300EE">
                <w:rPr>
                  <w:rStyle w:val="Info"/>
                  <w:i w:val="0"/>
                  <w:color w:val="auto"/>
                </w:rPr>
                <w:delText>%</w:delText>
              </w:r>
            </w:del>
          </w:p>
        </w:tc>
      </w:tr>
      <w:tr w:rsidR="00783FAE" w:rsidRPr="004119D9" w:rsidDel="003300EE" w14:paraId="253CFEE9" w14:textId="4108F9AB" w:rsidTr="00E05436">
        <w:trPr>
          <w:trHeight w:val="275"/>
          <w:del w:id="360" w:author="Николай Ульянов" w:date="2023-06-13T20:33:00Z"/>
        </w:trPr>
        <w:tc>
          <w:tcPr>
            <w:tcW w:w="711" w:type="dxa"/>
            <w:shd w:val="clear" w:color="auto" w:fill="auto"/>
            <w:vAlign w:val="center"/>
          </w:tcPr>
          <w:p w14:paraId="7E988DA4" w14:textId="45F66FEA" w:rsidR="00783FAE" w:rsidRPr="004119D9" w:rsidDel="003300EE" w:rsidRDefault="00783FAE" w:rsidP="00E05436">
            <w:pPr>
              <w:ind w:firstLine="0"/>
              <w:jc w:val="center"/>
              <w:rPr>
                <w:del w:id="361" w:author="Николай Ульянов" w:date="2023-06-13T20:33:00Z"/>
              </w:rPr>
            </w:pPr>
            <w:del w:id="362" w:author="Николай Ульянов" w:date="2023-06-13T20:33:00Z">
              <w:r w:rsidRPr="004119D9" w:rsidDel="003300EE">
                <w:delText>4</w:delText>
              </w:r>
            </w:del>
          </w:p>
        </w:tc>
        <w:tc>
          <w:tcPr>
            <w:tcW w:w="5155" w:type="dxa"/>
            <w:shd w:val="clear" w:color="auto" w:fill="auto"/>
            <w:vAlign w:val="center"/>
          </w:tcPr>
          <w:p w14:paraId="3D7ED8B2" w14:textId="1A304412" w:rsidR="00783FAE" w:rsidRPr="009F5B1F" w:rsidDel="003300EE" w:rsidRDefault="00783FAE">
            <w:pPr>
              <w:ind w:firstLine="0"/>
              <w:jc w:val="left"/>
              <w:rPr>
                <w:del w:id="363" w:author="Николай Ульянов" w:date="2023-06-13T20:33:00Z"/>
                <w:rStyle w:val="Info"/>
                <w:i w:val="0"/>
                <w:color w:val="auto"/>
              </w:rPr>
            </w:pPr>
            <w:del w:id="364" w:author="Николай Ульянов" w:date="2023-06-04T03:59:00Z">
              <w:r w:rsidRPr="004119D9" w:rsidDel="009F5B1F">
                <w:rPr>
                  <w:rStyle w:val="Info"/>
                  <w:i w:val="0"/>
                  <w:color w:val="auto"/>
                </w:rPr>
                <w:delText xml:space="preserve">Выбор </w:delText>
              </w:r>
            </w:del>
            <w:del w:id="365" w:author="Николай Ульянов" w:date="2023-06-04T03:57:00Z">
              <w:r w:rsidRPr="004119D9" w:rsidDel="009F5B1F">
                <w:rPr>
                  <w:rStyle w:val="Info"/>
                  <w:i w:val="0"/>
                  <w:color w:val="auto"/>
                </w:rPr>
                <w:delText>рейса</w:delText>
              </w:r>
            </w:del>
          </w:p>
        </w:tc>
        <w:tc>
          <w:tcPr>
            <w:tcW w:w="1647" w:type="dxa"/>
          </w:tcPr>
          <w:p w14:paraId="464BFD4E" w14:textId="48B014C5" w:rsidR="00783FAE" w:rsidRPr="004119D9" w:rsidDel="003300EE" w:rsidRDefault="00703D3D" w:rsidP="00B91D02">
            <w:pPr>
              <w:jc w:val="center"/>
              <w:rPr>
                <w:del w:id="366" w:author="Николай Ульянов" w:date="2023-06-13T20:33:00Z"/>
                <w:rStyle w:val="Info"/>
                <w:i w:val="0"/>
                <w:color w:val="auto"/>
              </w:rPr>
              <w:pPrChange w:id="367" w:author="Николай Ульянов" w:date="2023-06-11T23:23:00Z">
                <w:pPr>
                  <w:jc w:val="center"/>
                </w:pPr>
              </w:pPrChange>
            </w:pPr>
            <w:del w:id="368" w:author="Николай Ульянов" w:date="2023-06-04T04:00:00Z">
              <w:r w:rsidRPr="004119D9" w:rsidDel="009F5B1F">
                <w:rPr>
                  <w:rStyle w:val="Info"/>
                  <w:i w:val="0"/>
                  <w:color w:val="auto"/>
                </w:rPr>
                <w:delText>100</w:delText>
              </w:r>
            </w:del>
          </w:p>
        </w:tc>
        <w:tc>
          <w:tcPr>
            <w:tcW w:w="1704" w:type="dxa"/>
            <w:shd w:val="clear" w:color="auto" w:fill="auto"/>
            <w:vAlign w:val="bottom"/>
          </w:tcPr>
          <w:p w14:paraId="6C416E9A" w14:textId="2619A62E" w:rsidR="00783FAE" w:rsidRPr="004119D9" w:rsidDel="003300EE" w:rsidRDefault="00703D3D" w:rsidP="00685503">
            <w:pPr>
              <w:jc w:val="center"/>
              <w:rPr>
                <w:del w:id="369" w:author="Николай Ульянов" w:date="2023-06-13T20:33:00Z"/>
                <w:rStyle w:val="Info"/>
                <w:i w:val="0"/>
                <w:color w:val="auto"/>
              </w:rPr>
              <w:pPrChange w:id="370" w:author="Николай Ульянов" w:date="2023-06-11T23:21:00Z">
                <w:pPr>
                  <w:jc w:val="center"/>
                </w:pPr>
              </w:pPrChange>
            </w:pPr>
            <w:del w:id="371" w:author="Николай Ульянов" w:date="2023-06-11T23:23:00Z">
              <w:r w:rsidRPr="004119D9" w:rsidDel="00B91D02">
                <w:rPr>
                  <w:rStyle w:val="Info"/>
                  <w:i w:val="0"/>
                  <w:color w:val="auto"/>
                </w:rPr>
                <w:delText>1</w:delText>
              </w:r>
            </w:del>
            <w:del w:id="372" w:author="Николай Ульянов" w:date="2023-06-11T23:21:00Z">
              <w:r w:rsidRPr="004119D9" w:rsidDel="00685503">
                <w:rPr>
                  <w:rStyle w:val="Info"/>
                  <w:i w:val="0"/>
                  <w:color w:val="auto"/>
                </w:rPr>
                <w:delText>0</w:delText>
              </w:r>
            </w:del>
            <w:del w:id="373" w:author="Николай Ульянов" w:date="2023-06-13T20:33:00Z">
              <w:r w:rsidR="00724EA2" w:rsidRPr="004119D9" w:rsidDel="003300EE">
                <w:rPr>
                  <w:rStyle w:val="Info"/>
                  <w:i w:val="0"/>
                  <w:color w:val="auto"/>
                </w:rPr>
                <w:delText>%</w:delText>
              </w:r>
            </w:del>
          </w:p>
        </w:tc>
      </w:tr>
      <w:tr w:rsidR="00783FAE" w:rsidRPr="004119D9" w:rsidDel="003300EE" w14:paraId="50DBE596" w14:textId="4820431E" w:rsidTr="00E05436">
        <w:trPr>
          <w:trHeight w:val="275"/>
          <w:del w:id="374" w:author="Николай Ульянов" w:date="2023-06-13T20:33:00Z"/>
        </w:trPr>
        <w:tc>
          <w:tcPr>
            <w:tcW w:w="711" w:type="dxa"/>
            <w:shd w:val="clear" w:color="auto" w:fill="auto"/>
            <w:vAlign w:val="center"/>
          </w:tcPr>
          <w:p w14:paraId="300BF8F4" w14:textId="105EEF7D" w:rsidR="00783FAE" w:rsidRPr="004119D9" w:rsidDel="003300EE" w:rsidRDefault="00783FAE" w:rsidP="00E05436">
            <w:pPr>
              <w:ind w:firstLine="0"/>
              <w:jc w:val="center"/>
              <w:rPr>
                <w:del w:id="375" w:author="Николай Ульянов" w:date="2023-06-13T20:33:00Z"/>
              </w:rPr>
            </w:pPr>
            <w:del w:id="376" w:author="Николай Ульянов" w:date="2023-06-13T20:33:00Z">
              <w:r w:rsidRPr="004119D9" w:rsidDel="003300EE">
                <w:delText>5</w:delText>
              </w:r>
            </w:del>
          </w:p>
        </w:tc>
        <w:tc>
          <w:tcPr>
            <w:tcW w:w="5155" w:type="dxa"/>
            <w:shd w:val="clear" w:color="auto" w:fill="auto"/>
            <w:vAlign w:val="center"/>
          </w:tcPr>
          <w:p w14:paraId="565A66FB" w14:textId="25164423" w:rsidR="00783FAE" w:rsidRPr="004119D9" w:rsidDel="003300EE" w:rsidRDefault="00783FAE" w:rsidP="00E05436">
            <w:pPr>
              <w:ind w:firstLine="0"/>
              <w:jc w:val="left"/>
              <w:rPr>
                <w:del w:id="377" w:author="Николай Ульянов" w:date="2023-06-13T20:33:00Z"/>
                <w:rStyle w:val="Info"/>
                <w:i w:val="0"/>
                <w:color w:val="auto"/>
              </w:rPr>
            </w:pPr>
            <w:del w:id="378" w:author="Николай Ульянов" w:date="2023-06-13T20:33:00Z">
              <w:r w:rsidRPr="004119D9" w:rsidDel="003300EE">
                <w:rPr>
                  <w:rStyle w:val="Info"/>
                  <w:i w:val="0"/>
                  <w:color w:val="auto"/>
                </w:rPr>
                <w:delText>Оплата</w:delText>
              </w:r>
            </w:del>
          </w:p>
        </w:tc>
        <w:tc>
          <w:tcPr>
            <w:tcW w:w="1647" w:type="dxa"/>
          </w:tcPr>
          <w:p w14:paraId="652D89D1" w14:textId="6240AF41" w:rsidR="00783FAE" w:rsidRPr="004119D9" w:rsidDel="003300EE" w:rsidRDefault="00703D3D" w:rsidP="00685503">
            <w:pPr>
              <w:jc w:val="center"/>
              <w:rPr>
                <w:del w:id="379" w:author="Николай Ульянов" w:date="2023-06-13T20:33:00Z"/>
                <w:rStyle w:val="Info"/>
                <w:i w:val="0"/>
                <w:color w:val="auto"/>
              </w:rPr>
              <w:pPrChange w:id="380" w:author="Николай Ульянов" w:date="2023-06-11T23:17:00Z">
                <w:pPr>
                  <w:jc w:val="center"/>
                </w:pPr>
              </w:pPrChange>
            </w:pPr>
            <w:del w:id="381" w:author="Николай Ульянов" w:date="2023-06-04T04:00:00Z">
              <w:r w:rsidRPr="004119D9" w:rsidDel="009F5B1F">
                <w:rPr>
                  <w:rStyle w:val="Info"/>
                  <w:i w:val="0"/>
                  <w:color w:val="auto"/>
                </w:rPr>
                <w:delText>100</w:delText>
              </w:r>
            </w:del>
          </w:p>
        </w:tc>
        <w:tc>
          <w:tcPr>
            <w:tcW w:w="1704" w:type="dxa"/>
            <w:shd w:val="clear" w:color="auto" w:fill="auto"/>
            <w:vAlign w:val="bottom"/>
          </w:tcPr>
          <w:p w14:paraId="1F0D0094" w14:textId="669047D2" w:rsidR="00783FAE" w:rsidRPr="004119D9" w:rsidDel="003300EE" w:rsidRDefault="00703D3D" w:rsidP="00E05436">
            <w:pPr>
              <w:jc w:val="center"/>
              <w:rPr>
                <w:del w:id="382" w:author="Николай Ульянов" w:date="2023-06-13T20:33:00Z"/>
                <w:rStyle w:val="Info"/>
                <w:i w:val="0"/>
                <w:color w:val="auto"/>
              </w:rPr>
            </w:pPr>
            <w:del w:id="383" w:author="Николай Ульянов" w:date="2023-06-04T04:00:00Z">
              <w:r w:rsidRPr="004119D9" w:rsidDel="009F5B1F">
                <w:rPr>
                  <w:rStyle w:val="Info"/>
                  <w:i w:val="0"/>
                  <w:color w:val="auto"/>
                </w:rPr>
                <w:delText>10</w:delText>
              </w:r>
            </w:del>
            <w:del w:id="384" w:author="Николай Ульянов" w:date="2023-06-13T20:33:00Z">
              <w:r w:rsidR="00724EA2" w:rsidRPr="004119D9" w:rsidDel="003300EE">
                <w:rPr>
                  <w:rStyle w:val="Info"/>
                  <w:i w:val="0"/>
                  <w:color w:val="auto"/>
                </w:rPr>
                <w:delText>%</w:delText>
              </w:r>
            </w:del>
          </w:p>
        </w:tc>
      </w:tr>
      <w:tr w:rsidR="00783FAE" w:rsidRPr="004119D9" w:rsidDel="00685503" w14:paraId="6FA42C0D" w14:textId="271AC140" w:rsidTr="00E05436">
        <w:trPr>
          <w:trHeight w:val="275"/>
          <w:del w:id="385" w:author="Николай Ульянов" w:date="2023-06-11T23:15:00Z"/>
        </w:trPr>
        <w:tc>
          <w:tcPr>
            <w:tcW w:w="711" w:type="dxa"/>
            <w:shd w:val="clear" w:color="auto" w:fill="auto"/>
            <w:vAlign w:val="center"/>
          </w:tcPr>
          <w:p w14:paraId="1F0391B2" w14:textId="59173426" w:rsidR="00783FAE" w:rsidRPr="004119D9" w:rsidDel="00685503" w:rsidRDefault="00783FAE" w:rsidP="00E05436">
            <w:pPr>
              <w:ind w:firstLine="0"/>
              <w:jc w:val="center"/>
              <w:rPr>
                <w:del w:id="386" w:author="Николай Ульянов" w:date="2023-06-11T23:15:00Z"/>
              </w:rPr>
            </w:pPr>
            <w:del w:id="387" w:author="Николай Ульянов" w:date="2023-06-11T23:15:00Z">
              <w:r w:rsidRPr="004119D9" w:rsidDel="00685503">
                <w:delText>6</w:delText>
              </w:r>
            </w:del>
          </w:p>
        </w:tc>
        <w:tc>
          <w:tcPr>
            <w:tcW w:w="5155" w:type="dxa"/>
            <w:shd w:val="clear" w:color="auto" w:fill="auto"/>
            <w:vAlign w:val="center"/>
          </w:tcPr>
          <w:p w14:paraId="66F92A36" w14:textId="2F6EAA8A" w:rsidR="00783FAE" w:rsidRPr="004119D9" w:rsidDel="00685503" w:rsidRDefault="00783FAE" w:rsidP="00E05436">
            <w:pPr>
              <w:ind w:firstLine="0"/>
              <w:jc w:val="left"/>
              <w:rPr>
                <w:del w:id="388" w:author="Николай Ульянов" w:date="2023-06-11T23:15:00Z"/>
                <w:rStyle w:val="Info"/>
                <w:i w:val="0"/>
                <w:color w:val="auto"/>
              </w:rPr>
            </w:pPr>
            <w:del w:id="389" w:author="Николай Ульянов" w:date="2023-06-04T03:58:00Z">
              <w:r w:rsidRPr="004119D9" w:rsidDel="009F5B1F">
                <w:rPr>
                  <w:rStyle w:val="Info"/>
                  <w:i w:val="0"/>
                  <w:color w:val="auto"/>
                </w:rPr>
                <w:delText>Приобретение новго билета</w:delText>
              </w:r>
            </w:del>
            <w:ins w:id="390" w:author="Константин Брагин" w:date="2023-04-16T21:19:00Z">
              <w:del w:id="391" w:author="Николай Ульянов" w:date="2023-06-04T03:58:00Z">
                <w:r w:rsidR="009727FE" w:rsidDel="009F5B1F">
                  <w:rPr>
                    <w:rStyle w:val="Info"/>
                    <w:i w:val="0"/>
                    <w:color w:val="auto"/>
                  </w:rPr>
                  <w:delText xml:space="preserve"> (эт</w:delText>
                </w:r>
              </w:del>
            </w:ins>
            <w:ins w:id="392" w:author="Константин Брагин" w:date="2023-04-16T21:21:00Z">
              <w:del w:id="393" w:author="Николай Ульянов" w:date="2023-06-04T03:58:00Z">
                <w:r w:rsidR="009727FE" w:rsidDel="009F5B1F">
                  <w:rPr>
                    <w:rStyle w:val="Info"/>
                    <w:i w:val="0"/>
                    <w:color w:val="auto"/>
                  </w:rPr>
                  <w:delText>о не операция</w:delText>
                </w:r>
              </w:del>
            </w:ins>
            <w:ins w:id="394" w:author="Константин Брагин" w:date="2023-04-16T21:19:00Z">
              <w:del w:id="395" w:author="Николай Ульянов" w:date="2023-06-04T03:58:00Z">
                <w:r w:rsidR="009727FE" w:rsidDel="009F5B1F">
                  <w:rPr>
                    <w:rStyle w:val="Info"/>
                    <w:i w:val="0"/>
                    <w:color w:val="auto"/>
                  </w:rPr>
                  <w:delText>)</w:delText>
                </w:r>
              </w:del>
            </w:ins>
          </w:p>
        </w:tc>
        <w:tc>
          <w:tcPr>
            <w:tcW w:w="1647" w:type="dxa"/>
          </w:tcPr>
          <w:p w14:paraId="7FD53D91" w14:textId="3648B8B8" w:rsidR="00783FAE" w:rsidRPr="004119D9" w:rsidDel="00685503" w:rsidRDefault="00703D3D" w:rsidP="00E05436">
            <w:pPr>
              <w:jc w:val="center"/>
              <w:rPr>
                <w:del w:id="396" w:author="Николай Ульянов" w:date="2023-06-11T23:15:00Z"/>
                <w:rStyle w:val="Info"/>
                <w:i w:val="0"/>
                <w:color w:val="auto"/>
              </w:rPr>
            </w:pPr>
            <w:del w:id="397" w:author="Николай Ульянов" w:date="2023-06-11T23:15:00Z">
              <w:r w:rsidRPr="004119D9" w:rsidDel="00685503">
                <w:rPr>
                  <w:rStyle w:val="Info"/>
                  <w:i w:val="0"/>
                  <w:color w:val="auto"/>
                </w:rPr>
                <w:delText>50</w:delText>
              </w:r>
            </w:del>
          </w:p>
        </w:tc>
        <w:tc>
          <w:tcPr>
            <w:tcW w:w="1704" w:type="dxa"/>
            <w:shd w:val="clear" w:color="auto" w:fill="auto"/>
            <w:vAlign w:val="bottom"/>
          </w:tcPr>
          <w:p w14:paraId="32A7EFB8" w14:textId="4CE277CD" w:rsidR="00783FAE" w:rsidRPr="004119D9" w:rsidDel="00685503" w:rsidRDefault="00703D3D" w:rsidP="00E05436">
            <w:pPr>
              <w:jc w:val="center"/>
              <w:rPr>
                <w:del w:id="398" w:author="Николай Ульянов" w:date="2023-06-11T23:15:00Z"/>
                <w:rStyle w:val="Info"/>
                <w:i w:val="0"/>
                <w:color w:val="auto"/>
              </w:rPr>
            </w:pPr>
            <w:del w:id="399" w:author="Николай Ульянов" w:date="2023-06-11T23:15:00Z">
              <w:r w:rsidRPr="004119D9" w:rsidDel="00685503">
                <w:rPr>
                  <w:rStyle w:val="Info"/>
                  <w:i w:val="0"/>
                  <w:color w:val="auto"/>
                </w:rPr>
                <w:delText>5</w:delText>
              </w:r>
              <w:r w:rsidR="00724EA2" w:rsidRPr="004119D9" w:rsidDel="00685503">
                <w:rPr>
                  <w:rStyle w:val="Info"/>
                  <w:i w:val="0"/>
                  <w:color w:val="auto"/>
                </w:rPr>
                <w:delText>%</w:delText>
              </w:r>
            </w:del>
          </w:p>
        </w:tc>
      </w:tr>
      <w:tr w:rsidR="00783FAE" w:rsidRPr="004119D9" w:rsidDel="00685503" w14:paraId="7678F487" w14:textId="0A8C4E48" w:rsidTr="00E05436">
        <w:trPr>
          <w:trHeight w:val="275"/>
          <w:del w:id="400" w:author="Николай Ульянов" w:date="2023-06-11T23:13:00Z"/>
        </w:trPr>
        <w:tc>
          <w:tcPr>
            <w:tcW w:w="711" w:type="dxa"/>
            <w:shd w:val="clear" w:color="auto" w:fill="auto"/>
            <w:vAlign w:val="center"/>
          </w:tcPr>
          <w:p w14:paraId="083AD022" w14:textId="572F7F74" w:rsidR="00783FAE" w:rsidRPr="004119D9" w:rsidDel="00685503" w:rsidRDefault="009727FE" w:rsidP="00E05436">
            <w:pPr>
              <w:ind w:firstLine="0"/>
              <w:jc w:val="center"/>
              <w:rPr>
                <w:del w:id="401" w:author="Николай Ульянов" w:date="2023-06-11T23:13:00Z"/>
              </w:rPr>
            </w:pPr>
            <w:ins w:id="402" w:author="Константин Брагин" w:date="2023-04-16T21:19:00Z">
              <w:del w:id="403" w:author="Николай Ульянов" w:date="2023-06-11T23:13:00Z">
                <w:r w:rsidDel="00685503">
                  <w:delText>7</w:delText>
                </w:r>
              </w:del>
            </w:ins>
          </w:p>
        </w:tc>
        <w:tc>
          <w:tcPr>
            <w:tcW w:w="5155" w:type="dxa"/>
            <w:shd w:val="clear" w:color="auto" w:fill="auto"/>
            <w:vAlign w:val="center"/>
          </w:tcPr>
          <w:p w14:paraId="534F60EC" w14:textId="3AB5358F" w:rsidR="00783FAE" w:rsidRPr="004119D9" w:rsidDel="00685503" w:rsidRDefault="00783FAE" w:rsidP="00E05436">
            <w:pPr>
              <w:ind w:firstLine="0"/>
              <w:jc w:val="left"/>
              <w:rPr>
                <w:del w:id="404" w:author="Николай Ульянов" w:date="2023-06-11T23:13:00Z"/>
                <w:rStyle w:val="Info"/>
                <w:i w:val="0"/>
                <w:color w:val="auto"/>
              </w:rPr>
            </w:pPr>
            <w:del w:id="405" w:author="Николай Ульянов" w:date="2023-06-04T03:58:00Z">
              <w:r w:rsidRPr="004119D9" w:rsidDel="009F5B1F">
                <w:rPr>
                  <w:rStyle w:val="Info"/>
                  <w:i w:val="0"/>
                  <w:color w:val="auto"/>
                </w:rPr>
                <w:delText>Удаление бронирования</w:delText>
              </w:r>
            </w:del>
          </w:p>
        </w:tc>
        <w:tc>
          <w:tcPr>
            <w:tcW w:w="1647" w:type="dxa"/>
          </w:tcPr>
          <w:p w14:paraId="27461CE5" w14:textId="7884FF92" w:rsidR="00783FAE" w:rsidRPr="004119D9" w:rsidDel="00685503" w:rsidRDefault="00703D3D" w:rsidP="00E05436">
            <w:pPr>
              <w:jc w:val="center"/>
              <w:rPr>
                <w:del w:id="406" w:author="Николай Ульянов" w:date="2023-06-11T23:13:00Z"/>
                <w:rStyle w:val="Info"/>
                <w:i w:val="0"/>
                <w:color w:val="auto"/>
              </w:rPr>
            </w:pPr>
            <w:del w:id="407" w:author="Николай Ульянов" w:date="2023-06-11T23:13:00Z">
              <w:r w:rsidRPr="004119D9" w:rsidDel="00685503">
                <w:rPr>
                  <w:rStyle w:val="Info"/>
                  <w:i w:val="0"/>
                  <w:color w:val="auto"/>
                </w:rPr>
                <w:delText>50</w:delText>
              </w:r>
            </w:del>
          </w:p>
        </w:tc>
        <w:tc>
          <w:tcPr>
            <w:tcW w:w="1704" w:type="dxa"/>
            <w:shd w:val="clear" w:color="auto" w:fill="auto"/>
            <w:vAlign w:val="bottom"/>
          </w:tcPr>
          <w:p w14:paraId="47CF4AE4" w14:textId="38A0C402" w:rsidR="00783FAE" w:rsidRPr="004119D9" w:rsidDel="00685503" w:rsidRDefault="00703D3D" w:rsidP="00E05436">
            <w:pPr>
              <w:jc w:val="center"/>
              <w:rPr>
                <w:del w:id="408" w:author="Николай Ульянов" w:date="2023-06-11T23:13:00Z"/>
                <w:rStyle w:val="Info"/>
                <w:i w:val="0"/>
                <w:color w:val="auto"/>
              </w:rPr>
            </w:pPr>
            <w:del w:id="409" w:author="Николай Ульянов" w:date="2023-06-11T23:13:00Z">
              <w:r w:rsidRPr="004119D9" w:rsidDel="00685503">
                <w:rPr>
                  <w:rStyle w:val="Info"/>
                  <w:i w:val="0"/>
                  <w:color w:val="auto"/>
                </w:rPr>
                <w:delText>5</w:delText>
              </w:r>
              <w:r w:rsidR="00724EA2" w:rsidRPr="004119D9" w:rsidDel="00685503">
                <w:rPr>
                  <w:rStyle w:val="Info"/>
                  <w:i w:val="0"/>
                  <w:color w:val="auto"/>
                </w:rPr>
                <w:delText>%</w:delText>
              </w:r>
            </w:del>
          </w:p>
        </w:tc>
      </w:tr>
      <w:tr w:rsidR="00B172ED" w:rsidRPr="004119D9" w:rsidDel="003300EE" w14:paraId="5D1BBF35" w14:textId="48728A11" w:rsidTr="00E05436">
        <w:trPr>
          <w:trHeight w:val="275"/>
          <w:del w:id="410" w:author="Николай Ульянов" w:date="2023-06-13T20:33:00Z"/>
        </w:trPr>
        <w:tc>
          <w:tcPr>
            <w:tcW w:w="711" w:type="dxa"/>
            <w:shd w:val="clear" w:color="auto" w:fill="auto"/>
            <w:vAlign w:val="center"/>
          </w:tcPr>
          <w:p w14:paraId="1949C7DF" w14:textId="18BBAB18" w:rsidR="00B172ED" w:rsidRPr="004119D9" w:rsidDel="003300EE" w:rsidRDefault="009727FE" w:rsidP="00E05436">
            <w:pPr>
              <w:ind w:firstLine="0"/>
              <w:jc w:val="center"/>
              <w:rPr>
                <w:del w:id="411" w:author="Николай Ульянов" w:date="2023-06-13T20:33:00Z"/>
              </w:rPr>
            </w:pPr>
            <w:ins w:id="412" w:author="Константин Брагин" w:date="2023-04-16T21:19:00Z">
              <w:del w:id="413" w:author="Николай Ульянов" w:date="2023-06-11T23:13:00Z">
                <w:r w:rsidDel="00685503">
                  <w:delText>8</w:delText>
                </w:r>
              </w:del>
            </w:ins>
          </w:p>
        </w:tc>
        <w:tc>
          <w:tcPr>
            <w:tcW w:w="5155" w:type="dxa"/>
            <w:shd w:val="clear" w:color="auto" w:fill="auto"/>
            <w:vAlign w:val="center"/>
          </w:tcPr>
          <w:p w14:paraId="3E856DFC" w14:textId="729F7F59" w:rsidR="00B172ED" w:rsidRPr="004119D9" w:rsidDel="003300EE" w:rsidRDefault="00783FAE" w:rsidP="00E05436">
            <w:pPr>
              <w:ind w:firstLine="0"/>
              <w:jc w:val="left"/>
              <w:rPr>
                <w:del w:id="414" w:author="Николай Ульянов" w:date="2023-06-13T20:33:00Z"/>
                <w:rStyle w:val="Info"/>
                <w:i w:val="0"/>
                <w:color w:val="auto"/>
              </w:rPr>
            </w:pPr>
            <w:del w:id="415" w:author="Николай Ульянов" w:date="2023-06-13T20:33:00Z">
              <w:r w:rsidRPr="004119D9" w:rsidDel="003300EE">
                <w:rPr>
                  <w:rStyle w:val="Info"/>
                  <w:i w:val="0"/>
                  <w:color w:val="auto"/>
                </w:rPr>
                <w:delText>Выход из системы</w:delText>
              </w:r>
            </w:del>
          </w:p>
        </w:tc>
        <w:tc>
          <w:tcPr>
            <w:tcW w:w="1647" w:type="dxa"/>
          </w:tcPr>
          <w:p w14:paraId="1FD92A53" w14:textId="6BE56C0B" w:rsidR="00B172ED" w:rsidRPr="004119D9" w:rsidDel="003300EE" w:rsidRDefault="00703D3D" w:rsidP="00B91D02">
            <w:pPr>
              <w:jc w:val="center"/>
              <w:rPr>
                <w:del w:id="416" w:author="Николай Ульянов" w:date="2023-06-13T20:33:00Z"/>
                <w:rStyle w:val="Info"/>
                <w:i w:val="0"/>
                <w:color w:val="auto"/>
              </w:rPr>
              <w:pPrChange w:id="417" w:author="Николай Ульянов" w:date="2023-06-11T23:23:00Z">
                <w:pPr>
                  <w:jc w:val="center"/>
                </w:pPr>
              </w:pPrChange>
            </w:pPr>
            <w:del w:id="418" w:author="Николай Ульянов" w:date="2023-06-11T23:17:00Z">
              <w:r w:rsidRPr="004119D9" w:rsidDel="00685503">
                <w:rPr>
                  <w:rStyle w:val="Info"/>
                  <w:i w:val="0"/>
                  <w:color w:val="auto"/>
                </w:rPr>
                <w:delText>50</w:delText>
              </w:r>
            </w:del>
          </w:p>
        </w:tc>
        <w:tc>
          <w:tcPr>
            <w:tcW w:w="1704" w:type="dxa"/>
            <w:shd w:val="clear" w:color="auto" w:fill="auto"/>
            <w:vAlign w:val="bottom"/>
          </w:tcPr>
          <w:p w14:paraId="69397A75" w14:textId="5B6EE5CB" w:rsidR="00B172ED" w:rsidRPr="004119D9" w:rsidDel="003300EE" w:rsidRDefault="00703D3D" w:rsidP="00E05436">
            <w:pPr>
              <w:jc w:val="center"/>
              <w:rPr>
                <w:del w:id="419" w:author="Николай Ульянов" w:date="2023-06-13T20:33:00Z"/>
                <w:rStyle w:val="Info"/>
                <w:i w:val="0"/>
                <w:color w:val="auto"/>
              </w:rPr>
            </w:pPr>
            <w:del w:id="420" w:author="Николай Ульянов" w:date="2023-06-11T23:20:00Z">
              <w:r w:rsidRPr="004119D9" w:rsidDel="00685503">
                <w:rPr>
                  <w:rStyle w:val="Info"/>
                  <w:i w:val="0"/>
                  <w:color w:val="auto"/>
                </w:rPr>
                <w:delText>5</w:delText>
              </w:r>
            </w:del>
            <w:del w:id="421" w:author="Николай Ульянов" w:date="2023-06-13T20:33:00Z">
              <w:r w:rsidR="00724EA2" w:rsidRPr="004119D9" w:rsidDel="003300EE">
                <w:rPr>
                  <w:rStyle w:val="Info"/>
                  <w:i w:val="0"/>
                  <w:color w:val="auto"/>
                </w:rPr>
                <w:delText>%</w:delText>
              </w:r>
            </w:del>
          </w:p>
        </w:tc>
      </w:tr>
      <w:tr w:rsidR="00B172ED" w:rsidRPr="004119D9" w:rsidDel="003300EE" w14:paraId="562E6FE8" w14:textId="24804370" w:rsidTr="00E05436">
        <w:trPr>
          <w:trHeight w:val="275"/>
          <w:del w:id="422" w:author="Николай Ульянов" w:date="2023-06-13T20:33:00Z"/>
        </w:trPr>
        <w:tc>
          <w:tcPr>
            <w:tcW w:w="711" w:type="dxa"/>
            <w:shd w:val="clear" w:color="auto" w:fill="auto"/>
            <w:vAlign w:val="center"/>
          </w:tcPr>
          <w:p w14:paraId="0C8332E4" w14:textId="6D278889" w:rsidR="00B172ED" w:rsidRPr="004119D9" w:rsidDel="003300EE" w:rsidRDefault="00B172ED" w:rsidP="00E05436">
            <w:pPr>
              <w:ind w:firstLine="0"/>
              <w:jc w:val="center"/>
              <w:rPr>
                <w:del w:id="423" w:author="Николай Ульянов" w:date="2023-06-13T20:33:00Z"/>
              </w:rPr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2044181E" w14:textId="20ADF239" w:rsidR="00B172ED" w:rsidRPr="004119D9" w:rsidDel="003300EE" w:rsidRDefault="00B172ED" w:rsidP="00E05436">
            <w:pPr>
              <w:ind w:firstLine="0"/>
              <w:jc w:val="left"/>
              <w:rPr>
                <w:del w:id="424" w:author="Николай Ульянов" w:date="2023-06-13T20:33:00Z"/>
                <w:rStyle w:val="Info"/>
                <w:b/>
                <w:i w:val="0"/>
                <w:color w:val="auto"/>
              </w:rPr>
            </w:pPr>
            <w:del w:id="425" w:author="Николай Ульянов" w:date="2023-06-13T20:33:00Z">
              <w:r w:rsidRPr="004119D9" w:rsidDel="003300EE">
                <w:rPr>
                  <w:rStyle w:val="Info"/>
                  <w:b/>
                  <w:i w:val="0"/>
                  <w:color w:val="auto"/>
                </w:rPr>
                <w:delText>Итого</w:delText>
              </w:r>
            </w:del>
          </w:p>
        </w:tc>
        <w:tc>
          <w:tcPr>
            <w:tcW w:w="1647" w:type="dxa"/>
          </w:tcPr>
          <w:p w14:paraId="6F5DEEB8" w14:textId="4C323153" w:rsidR="00B172ED" w:rsidRPr="00685503" w:rsidDel="003300EE" w:rsidRDefault="00DF6DFD" w:rsidP="00E05436">
            <w:pPr>
              <w:jc w:val="center"/>
              <w:rPr>
                <w:del w:id="426" w:author="Николай Ульянов" w:date="2023-06-13T20:33:00Z"/>
                <w:rStyle w:val="Info"/>
                <w:i w:val="0"/>
                <w:color w:val="auto"/>
                <w:rPrChange w:id="427" w:author="Николай Ульянов" w:date="2023-06-11T23:17:00Z">
                  <w:rPr>
                    <w:del w:id="428" w:author="Николай Ульянов" w:date="2023-06-13T20:33:00Z"/>
                    <w:rStyle w:val="Info"/>
                    <w:i w:val="0"/>
                    <w:color w:val="auto"/>
                    <w:lang w:val="en-US"/>
                  </w:rPr>
                </w:rPrChange>
              </w:rPr>
            </w:pPr>
            <w:del w:id="429" w:author="Николай Ульянов" w:date="2023-06-11T23:17:00Z">
              <w:r w:rsidDel="00685503">
                <w:rPr>
                  <w:rStyle w:val="Info"/>
                  <w:i w:val="0"/>
                  <w:color w:val="auto"/>
                  <w:lang w:val="en-US"/>
                </w:rPr>
                <w:delText>1000</w:delText>
              </w:r>
            </w:del>
          </w:p>
        </w:tc>
        <w:tc>
          <w:tcPr>
            <w:tcW w:w="1704" w:type="dxa"/>
            <w:shd w:val="clear" w:color="auto" w:fill="auto"/>
            <w:vAlign w:val="bottom"/>
          </w:tcPr>
          <w:p w14:paraId="019BEF0D" w14:textId="3C9B14F8" w:rsidR="00B172ED" w:rsidRPr="004119D9" w:rsidDel="003300EE" w:rsidRDefault="00B172ED" w:rsidP="00E05436">
            <w:pPr>
              <w:jc w:val="center"/>
              <w:rPr>
                <w:del w:id="430" w:author="Николай Ульянов" w:date="2023-06-13T20:33:00Z"/>
                <w:rStyle w:val="Info"/>
                <w:i w:val="0"/>
                <w:color w:val="auto"/>
              </w:rPr>
            </w:pPr>
            <w:del w:id="431" w:author="Николай Ульянов" w:date="2023-06-13T20:33:00Z">
              <w:r w:rsidRPr="004119D9" w:rsidDel="003300EE">
                <w:rPr>
                  <w:rStyle w:val="Info"/>
                  <w:i w:val="0"/>
                  <w:color w:val="auto"/>
                </w:rPr>
                <w:delText>100%</w:delText>
              </w:r>
            </w:del>
          </w:p>
        </w:tc>
      </w:tr>
    </w:tbl>
    <w:p w14:paraId="4E87FB3C" w14:textId="77777777" w:rsidR="00B172ED" w:rsidRPr="004119D9" w:rsidRDefault="00B172ED" w:rsidP="00B172ED"/>
    <w:p w14:paraId="7C5F81DB" w14:textId="77777777" w:rsidR="003300EE" w:rsidRPr="004119D9" w:rsidRDefault="00B172ED" w:rsidP="00B172ED">
      <w:pPr>
        <w:ind w:firstLine="0"/>
        <w:rPr>
          <w:ins w:id="432" w:author="Николай Ульянов" w:date="2023-06-13T20:36:00Z"/>
        </w:rPr>
      </w:pPr>
      <w:r w:rsidRPr="004119D9"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44"/>
        <w:gridCol w:w="968"/>
        <w:gridCol w:w="778"/>
        <w:gridCol w:w="1058"/>
        <w:gridCol w:w="811"/>
        <w:gridCol w:w="506"/>
        <w:gridCol w:w="718"/>
        <w:gridCol w:w="1330"/>
        <w:gridCol w:w="1347"/>
      </w:tblGrid>
      <w:tr w:rsidR="003300EE" w:rsidRPr="003300EE" w14:paraId="48129051" w14:textId="77777777" w:rsidTr="003300EE">
        <w:trPr>
          <w:trHeight w:val="615"/>
          <w:ins w:id="433" w:author="Николай Ульянов" w:date="2023-06-13T20:38:00Z"/>
        </w:trPr>
        <w:tc>
          <w:tcPr>
            <w:tcW w:w="3440" w:type="dxa"/>
            <w:hideMark/>
          </w:tcPr>
          <w:p w14:paraId="59FEDA5B" w14:textId="77777777" w:rsidR="003300EE" w:rsidRPr="003300EE" w:rsidRDefault="003300EE" w:rsidP="003300EE">
            <w:pPr>
              <w:ind w:firstLine="0"/>
              <w:rPr>
                <w:ins w:id="434" w:author="Николай Ульянов" w:date="2023-06-13T20:38:00Z"/>
                <w:lang w:val="en-US"/>
              </w:rPr>
            </w:pPr>
            <w:ins w:id="435" w:author="Николай Ульянов" w:date="2023-06-13T20:38:00Z">
              <w:r w:rsidRPr="003300EE">
                <w:t>Наименование операции</w:t>
              </w:r>
            </w:ins>
          </w:p>
        </w:tc>
        <w:tc>
          <w:tcPr>
            <w:tcW w:w="2040" w:type="dxa"/>
            <w:hideMark/>
          </w:tcPr>
          <w:p w14:paraId="210BB472" w14:textId="77777777" w:rsidR="003300EE" w:rsidRPr="003300EE" w:rsidRDefault="003300EE" w:rsidP="003300EE">
            <w:pPr>
              <w:ind w:firstLine="0"/>
              <w:rPr>
                <w:ins w:id="436" w:author="Николай Ульянов" w:date="2023-06-13T20:38:00Z"/>
              </w:rPr>
            </w:pPr>
            <w:ins w:id="437" w:author="Николай Ульянов" w:date="2023-06-13T20:38:00Z">
              <w:r w:rsidRPr="003300EE">
                <w:t>Статистика операций 1 час</w:t>
              </w:r>
            </w:ins>
          </w:p>
        </w:tc>
        <w:tc>
          <w:tcPr>
            <w:tcW w:w="1580" w:type="dxa"/>
            <w:hideMark/>
          </w:tcPr>
          <w:p w14:paraId="591635A8" w14:textId="77777777" w:rsidR="003300EE" w:rsidRPr="003300EE" w:rsidRDefault="003300EE" w:rsidP="003300EE">
            <w:pPr>
              <w:ind w:firstLine="0"/>
              <w:rPr>
                <w:ins w:id="438" w:author="Николай Ульянов" w:date="2023-06-13T20:38:00Z"/>
              </w:rPr>
            </w:pPr>
            <w:ins w:id="439" w:author="Николай Ульянов" w:date="2023-06-13T20:38:00Z">
              <w:r w:rsidRPr="003300EE">
                <w:t>pacing сек</w:t>
              </w:r>
            </w:ins>
          </w:p>
        </w:tc>
        <w:tc>
          <w:tcPr>
            <w:tcW w:w="2260" w:type="dxa"/>
            <w:hideMark/>
          </w:tcPr>
          <w:p w14:paraId="4415495E" w14:textId="77777777" w:rsidR="003300EE" w:rsidRPr="003300EE" w:rsidRDefault="003300EE" w:rsidP="003300EE">
            <w:pPr>
              <w:ind w:firstLine="0"/>
              <w:rPr>
                <w:ins w:id="440" w:author="Николай Ульянов" w:date="2023-06-13T20:38:00Z"/>
              </w:rPr>
            </w:pPr>
            <w:ins w:id="441" w:author="Николай Ульянов" w:date="2023-06-13T20:38:00Z">
              <w:r w:rsidRPr="003300EE">
                <w:t>Кол-во операций одним VUs в минуту</w:t>
              </w:r>
            </w:ins>
          </w:p>
        </w:tc>
        <w:tc>
          <w:tcPr>
            <w:tcW w:w="1660" w:type="dxa"/>
            <w:hideMark/>
          </w:tcPr>
          <w:p w14:paraId="7FAC8518" w14:textId="77777777" w:rsidR="003300EE" w:rsidRPr="003300EE" w:rsidRDefault="003300EE" w:rsidP="003300EE">
            <w:pPr>
              <w:ind w:firstLine="0"/>
              <w:rPr>
                <w:ins w:id="442" w:author="Николай Ульянов" w:date="2023-06-13T20:38:00Z"/>
              </w:rPr>
            </w:pPr>
            <w:ins w:id="443" w:author="Николай Ульянов" w:date="2023-06-13T20:38:00Z">
              <w:r w:rsidRPr="003300EE">
                <w:t>Кол-во мин</w:t>
              </w:r>
            </w:ins>
          </w:p>
        </w:tc>
        <w:tc>
          <w:tcPr>
            <w:tcW w:w="920" w:type="dxa"/>
            <w:hideMark/>
          </w:tcPr>
          <w:p w14:paraId="187AE3C8" w14:textId="77777777" w:rsidR="003300EE" w:rsidRPr="003300EE" w:rsidRDefault="003300EE" w:rsidP="003300EE">
            <w:pPr>
              <w:ind w:firstLine="0"/>
              <w:rPr>
                <w:ins w:id="444" w:author="Николай Ульянов" w:date="2023-06-13T20:38:00Z"/>
              </w:rPr>
            </w:pPr>
            <w:ins w:id="445" w:author="Николай Ульянов" w:date="2023-06-13T20:38:00Z">
              <w:r w:rsidRPr="003300EE">
                <w:t>Кол-во Vus</w:t>
              </w:r>
            </w:ins>
          </w:p>
        </w:tc>
        <w:tc>
          <w:tcPr>
            <w:tcW w:w="920" w:type="dxa"/>
            <w:hideMark/>
          </w:tcPr>
          <w:p w14:paraId="3D811F16" w14:textId="77777777" w:rsidR="003300EE" w:rsidRPr="003300EE" w:rsidRDefault="003300EE" w:rsidP="003300EE">
            <w:pPr>
              <w:ind w:firstLine="0"/>
              <w:rPr>
                <w:ins w:id="446" w:author="Николай Ульянов" w:date="2023-06-13T20:38:00Z"/>
              </w:rPr>
            </w:pPr>
            <w:ins w:id="447" w:author="Николай Ульянов" w:date="2023-06-13T20:38:00Z">
              <w:r w:rsidRPr="003300EE">
                <w:t>Округление</w:t>
              </w:r>
            </w:ins>
          </w:p>
        </w:tc>
        <w:tc>
          <w:tcPr>
            <w:tcW w:w="2920" w:type="dxa"/>
            <w:hideMark/>
          </w:tcPr>
          <w:p w14:paraId="1D926802" w14:textId="77777777" w:rsidR="003300EE" w:rsidRPr="003300EE" w:rsidRDefault="003300EE" w:rsidP="003300EE">
            <w:pPr>
              <w:ind w:firstLine="0"/>
              <w:rPr>
                <w:ins w:id="448" w:author="Николай Ульянов" w:date="2023-06-13T20:38:00Z"/>
              </w:rPr>
            </w:pPr>
            <w:ins w:id="449" w:author="Николай Ульянов" w:date="2023-06-13T20:38:00Z">
              <w:r w:rsidRPr="003300EE">
                <w:t>Расчётная интенсивность операций за 1 час</w:t>
              </w:r>
            </w:ins>
          </w:p>
        </w:tc>
        <w:tc>
          <w:tcPr>
            <w:tcW w:w="2960" w:type="dxa"/>
            <w:hideMark/>
          </w:tcPr>
          <w:p w14:paraId="14ACE67A" w14:textId="77777777" w:rsidR="003300EE" w:rsidRPr="003300EE" w:rsidRDefault="003300EE" w:rsidP="003300EE">
            <w:pPr>
              <w:ind w:firstLine="0"/>
              <w:rPr>
                <w:ins w:id="450" w:author="Николай Ульянов" w:date="2023-06-13T20:38:00Z"/>
              </w:rPr>
            </w:pPr>
            <w:ins w:id="451" w:author="Николай Ульянов" w:date="2023-06-13T20:38:00Z">
              <w:r w:rsidRPr="003300EE">
                <w:t>Соотвествие расчётной интенсивности статистике</w:t>
              </w:r>
            </w:ins>
          </w:p>
        </w:tc>
      </w:tr>
      <w:tr w:rsidR="003300EE" w:rsidRPr="003300EE" w14:paraId="140DF019" w14:textId="77777777" w:rsidTr="003300EE">
        <w:trPr>
          <w:trHeight w:val="315"/>
          <w:ins w:id="452" w:author="Николай Ульянов" w:date="2023-06-13T20:38:00Z"/>
        </w:trPr>
        <w:tc>
          <w:tcPr>
            <w:tcW w:w="3440" w:type="dxa"/>
            <w:noWrap/>
            <w:hideMark/>
          </w:tcPr>
          <w:p w14:paraId="0B373D89" w14:textId="77777777" w:rsidR="003300EE" w:rsidRPr="003300EE" w:rsidRDefault="003300EE" w:rsidP="003300EE">
            <w:pPr>
              <w:ind w:firstLine="0"/>
              <w:rPr>
                <w:ins w:id="453" w:author="Николай Ульянов" w:date="2023-06-13T20:38:00Z"/>
              </w:rPr>
            </w:pPr>
            <w:ins w:id="454" w:author="Николай Ульянов" w:date="2023-06-13T20:38:00Z">
              <w:r w:rsidRPr="003300EE">
                <w:t>UC_LoginBuy</w:t>
              </w:r>
            </w:ins>
          </w:p>
        </w:tc>
        <w:tc>
          <w:tcPr>
            <w:tcW w:w="2040" w:type="dxa"/>
            <w:noWrap/>
            <w:hideMark/>
          </w:tcPr>
          <w:p w14:paraId="61405688" w14:textId="77777777" w:rsidR="003300EE" w:rsidRPr="003300EE" w:rsidRDefault="003300EE" w:rsidP="003300EE">
            <w:pPr>
              <w:ind w:firstLine="0"/>
              <w:rPr>
                <w:ins w:id="455" w:author="Николай Ульянов" w:date="2023-06-13T20:38:00Z"/>
              </w:rPr>
            </w:pPr>
            <w:ins w:id="456" w:author="Николай Ульянов" w:date="2023-06-13T20:38:00Z">
              <w:r w:rsidRPr="003300EE">
                <w:t>159</w:t>
              </w:r>
            </w:ins>
          </w:p>
        </w:tc>
        <w:tc>
          <w:tcPr>
            <w:tcW w:w="1580" w:type="dxa"/>
            <w:noWrap/>
            <w:hideMark/>
          </w:tcPr>
          <w:p w14:paraId="7C448E39" w14:textId="77777777" w:rsidR="003300EE" w:rsidRPr="003300EE" w:rsidRDefault="003300EE" w:rsidP="003300EE">
            <w:pPr>
              <w:ind w:firstLine="0"/>
              <w:rPr>
                <w:ins w:id="457" w:author="Николай Ульянов" w:date="2023-06-13T20:38:00Z"/>
              </w:rPr>
            </w:pPr>
            <w:ins w:id="458" w:author="Николай Ульянов" w:date="2023-06-13T20:38:00Z">
              <w:r w:rsidRPr="003300EE">
                <w:t>68</w:t>
              </w:r>
            </w:ins>
          </w:p>
        </w:tc>
        <w:tc>
          <w:tcPr>
            <w:tcW w:w="2260" w:type="dxa"/>
            <w:noWrap/>
            <w:hideMark/>
          </w:tcPr>
          <w:p w14:paraId="6D111358" w14:textId="77777777" w:rsidR="003300EE" w:rsidRPr="003300EE" w:rsidRDefault="003300EE" w:rsidP="003300EE">
            <w:pPr>
              <w:ind w:firstLine="0"/>
              <w:rPr>
                <w:ins w:id="459" w:author="Николай Ульянов" w:date="2023-06-13T20:38:00Z"/>
              </w:rPr>
            </w:pPr>
            <w:ins w:id="460" w:author="Николай Ульянов" w:date="2023-06-13T20:38:00Z">
              <w:r w:rsidRPr="003300EE">
                <w:t>0,88</w:t>
              </w:r>
            </w:ins>
          </w:p>
        </w:tc>
        <w:tc>
          <w:tcPr>
            <w:tcW w:w="1660" w:type="dxa"/>
            <w:noWrap/>
            <w:hideMark/>
          </w:tcPr>
          <w:p w14:paraId="432013E0" w14:textId="77777777" w:rsidR="003300EE" w:rsidRPr="003300EE" w:rsidRDefault="003300EE" w:rsidP="003300EE">
            <w:pPr>
              <w:ind w:firstLine="0"/>
              <w:rPr>
                <w:ins w:id="461" w:author="Николай Ульянов" w:date="2023-06-13T20:38:00Z"/>
              </w:rPr>
            </w:pPr>
            <w:ins w:id="462" w:author="Николай Ульянов" w:date="2023-06-13T20:38:00Z">
              <w:r w:rsidRPr="003300EE">
                <w:t>60</w:t>
              </w:r>
            </w:ins>
          </w:p>
        </w:tc>
        <w:tc>
          <w:tcPr>
            <w:tcW w:w="920" w:type="dxa"/>
            <w:noWrap/>
            <w:hideMark/>
          </w:tcPr>
          <w:p w14:paraId="40A74A6C" w14:textId="77777777" w:rsidR="003300EE" w:rsidRPr="003300EE" w:rsidRDefault="003300EE" w:rsidP="003300EE">
            <w:pPr>
              <w:ind w:firstLine="0"/>
              <w:rPr>
                <w:ins w:id="463" w:author="Николай Ульянов" w:date="2023-06-13T20:38:00Z"/>
              </w:rPr>
            </w:pPr>
            <w:ins w:id="464" w:author="Николай Ульянов" w:date="2023-06-13T20:38:00Z">
              <w:r w:rsidRPr="003300EE">
                <w:t>3</w:t>
              </w:r>
            </w:ins>
          </w:p>
        </w:tc>
        <w:tc>
          <w:tcPr>
            <w:tcW w:w="920" w:type="dxa"/>
            <w:noWrap/>
            <w:hideMark/>
          </w:tcPr>
          <w:p w14:paraId="6CDEE71A" w14:textId="77777777" w:rsidR="003300EE" w:rsidRPr="003300EE" w:rsidRDefault="003300EE" w:rsidP="003300EE">
            <w:pPr>
              <w:ind w:firstLine="0"/>
              <w:rPr>
                <w:ins w:id="465" w:author="Николай Ульянов" w:date="2023-06-13T20:38:00Z"/>
              </w:rPr>
            </w:pPr>
            <w:ins w:id="466" w:author="Николай Ульянов" w:date="2023-06-13T20:38:00Z">
              <w:r w:rsidRPr="003300EE">
                <w:t>3</w:t>
              </w:r>
            </w:ins>
          </w:p>
        </w:tc>
        <w:tc>
          <w:tcPr>
            <w:tcW w:w="2920" w:type="dxa"/>
            <w:noWrap/>
            <w:hideMark/>
          </w:tcPr>
          <w:p w14:paraId="3E54B06E" w14:textId="77777777" w:rsidR="003300EE" w:rsidRPr="003300EE" w:rsidRDefault="003300EE" w:rsidP="003300EE">
            <w:pPr>
              <w:ind w:firstLine="0"/>
              <w:rPr>
                <w:ins w:id="467" w:author="Николай Ульянов" w:date="2023-06-13T20:38:00Z"/>
              </w:rPr>
            </w:pPr>
            <w:ins w:id="468" w:author="Николай Ульянов" w:date="2023-06-13T20:38:00Z">
              <w:r w:rsidRPr="003300EE">
                <w:t>159</w:t>
              </w:r>
            </w:ins>
          </w:p>
        </w:tc>
        <w:tc>
          <w:tcPr>
            <w:tcW w:w="2960" w:type="dxa"/>
            <w:noWrap/>
            <w:hideMark/>
          </w:tcPr>
          <w:p w14:paraId="520139A9" w14:textId="77777777" w:rsidR="003300EE" w:rsidRPr="003300EE" w:rsidRDefault="003300EE" w:rsidP="003300EE">
            <w:pPr>
              <w:ind w:firstLine="0"/>
              <w:rPr>
                <w:ins w:id="469" w:author="Николай Ульянов" w:date="2023-06-13T20:38:00Z"/>
              </w:rPr>
            </w:pPr>
            <w:ins w:id="470" w:author="Николай Ульянов" w:date="2023-06-13T20:38:00Z">
              <w:r w:rsidRPr="003300EE">
                <w:t>0%</w:t>
              </w:r>
            </w:ins>
          </w:p>
        </w:tc>
      </w:tr>
      <w:tr w:rsidR="003300EE" w:rsidRPr="003300EE" w14:paraId="61037595" w14:textId="77777777" w:rsidTr="003300EE">
        <w:trPr>
          <w:trHeight w:val="315"/>
          <w:ins w:id="471" w:author="Николай Ульянов" w:date="2023-06-13T20:38:00Z"/>
        </w:trPr>
        <w:tc>
          <w:tcPr>
            <w:tcW w:w="3440" w:type="dxa"/>
            <w:noWrap/>
            <w:hideMark/>
          </w:tcPr>
          <w:p w14:paraId="75C0B18A" w14:textId="77777777" w:rsidR="003300EE" w:rsidRPr="003300EE" w:rsidRDefault="003300EE" w:rsidP="003300EE">
            <w:pPr>
              <w:ind w:firstLine="0"/>
              <w:rPr>
                <w:ins w:id="472" w:author="Николай Ульянов" w:date="2023-06-13T20:38:00Z"/>
              </w:rPr>
            </w:pPr>
            <w:ins w:id="473" w:author="Николай Ульянов" w:date="2023-06-13T20:38:00Z">
              <w:r w:rsidRPr="003300EE">
                <w:t>UC_Registration</w:t>
              </w:r>
            </w:ins>
          </w:p>
        </w:tc>
        <w:tc>
          <w:tcPr>
            <w:tcW w:w="2040" w:type="dxa"/>
            <w:noWrap/>
            <w:hideMark/>
          </w:tcPr>
          <w:p w14:paraId="7C67FFC1" w14:textId="77777777" w:rsidR="003300EE" w:rsidRPr="003300EE" w:rsidRDefault="003300EE" w:rsidP="003300EE">
            <w:pPr>
              <w:ind w:firstLine="0"/>
              <w:rPr>
                <w:ins w:id="474" w:author="Николай Ульянов" w:date="2023-06-13T20:38:00Z"/>
              </w:rPr>
            </w:pPr>
            <w:ins w:id="475" w:author="Николай Ульянов" w:date="2023-06-13T20:38:00Z">
              <w:r w:rsidRPr="003300EE">
                <w:t>81</w:t>
              </w:r>
            </w:ins>
          </w:p>
        </w:tc>
        <w:tc>
          <w:tcPr>
            <w:tcW w:w="1580" w:type="dxa"/>
            <w:noWrap/>
            <w:hideMark/>
          </w:tcPr>
          <w:p w14:paraId="3CCB7C6F" w14:textId="77777777" w:rsidR="003300EE" w:rsidRPr="003300EE" w:rsidRDefault="003300EE" w:rsidP="003300EE">
            <w:pPr>
              <w:ind w:firstLine="0"/>
              <w:rPr>
                <w:ins w:id="476" w:author="Николай Ульянов" w:date="2023-06-13T20:38:00Z"/>
              </w:rPr>
            </w:pPr>
            <w:ins w:id="477" w:author="Николай Ульянов" w:date="2023-06-13T20:38:00Z">
              <w:r w:rsidRPr="003300EE">
                <w:t>134</w:t>
              </w:r>
            </w:ins>
          </w:p>
        </w:tc>
        <w:tc>
          <w:tcPr>
            <w:tcW w:w="2260" w:type="dxa"/>
            <w:noWrap/>
            <w:hideMark/>
          </w:tcPr>
          <w:p w14:paraId="657188C3" w14:textId="77777777" w:rsidR="003300EE" w:rsidRPr="003300EE" w:rsidRDefault="003300EE" w:rsidP="003300EE">
            <w:pPr>
              <w:ind w:firstLine="0"/>
              <w:rPr>
                <w:ins w:id="478" w:author="Николай Ульянов" w:date="2023-06-13T20:38:00Z"/>
              </w:rPr>
            </w:pPr>
            <w:ins w:id="479" w:author="Николай Ульянов" w:date="2023-06-13T20:38:00Z">
              <w:r w:rsidRPr="003300EE">
                <w:t>0,45</w:t>
              </w:r>
            </w:ins>
          </w:p>
        </w:tc>
        <w:tc>
          <w:tcPr>
            <w:tcW w:w="1660" w:type="dxa"/>
            <w:noWrap/>
            <w:hideMark/>
          </w:tcPr>
          <w:p w14:paraId="4F9883E5" w14:textId="77777777" w:rsidR="003300EE" w:rsidRPr="003300EE" w:rsidRDefault="003300EE" w:rsidP="003300EE">
            <w:pPr>
              <w:ind w:firstLine="0"/>
              <w:rPr>
                <w:ins w:id="480" w:author="Николай Ульянов" w:date="2023-06-13T20:38:00Z"/>
              </w:rPr>
            </w:pPr>
            <w:ins w:id="481" w:author="Николай Ульянов" w:date="2023-06-13T20:38:00Z">
              <w:r w:rsidRPr="003300EE">
                <w:t>60</w:t>
              </w:r>
            </w:ins>
          </w:p>
        </w:tc>
        <w:tc>
          <w:tcPr>
            <w:tcW w:w="920" w:type="dxa"/>
            <w:noWrap/>
            <w:hideMark/>
          </w:tcPr>
          <w:p w14:paraId="2908C6FA" w14:textId="77777777" w:rsidR="003300EE" w:rsidRPr="003300EE" w:rsidRDefault="003300EE" w:rsidP="003300EE">
            <w:pPr>
              <w:ind w:firstLine="0"/>
              <w:rPr>
                <w:ins w:id="482" w:author="Николай Ульянов" w:date="2023-06-13T20:38:00Z"/>
              </w:rPr>
            </w:pPr>
            <w:ins w:id="483" w:author="Николай Ульянов" w:date="2023-06-13T20:38:00Z">
              <w:r w:rsidRPr="003300EE">
                <w:t>3</w:t>
              </w:r>
            </w:ins>
          </w:p>
        </w:tc>
        <w:tc>
          <w:tcPr>
            <w:tcW w:w="920" w:type="dxa"/>
            <w:noWrap/>
            <w:hideMark/>
          </w:tcPr>
          <w:p w14:paraId="50C6360B" w14:textId="77777777" w:rsidR="003300EE" w:rsidRPr="003300EE" w:rsidRDefault="003300EE" w:rsidP="003300EE">
            <w:pPr>
              <w:ind w:firstLine="0"/>
              <w:rPr>
                <w:ins w:id="484" w:author="Николай Ульянов" w:date="2023-06-13T20:38:00Z"/>
              </w:rPr>
            </w:pPr>
            <w:ins w:id="485" w:author="Николай Ульянов" w:date="2023-06-13T20:38:00Z">
              <w:r w:rsidRPr="003300EE">
                <w:t>3</w:t>
              </w:r>
            </w:ins>
          </w:p>
        </w:tc>
        <w:tc>
          <w:tcPr>
            <w:tcW w:w="2920" w:type="dxa"/>
            <w:noWrap/>
            <w:hideMark/>
          </w:tcPr>
          <w:p w14:paraId="5F1419F0" w14:textId="77777777" w:rsidR="003300EE" w:rsidRPr="003300EE" w:rsidRDefault="003300EE" w:rsidP="003300EE">
            <w:pPr>
              <w:ind w:firstLine="0"/>
              <w:rPr>
                <w:ins w:id="486" w:author="Николай Ульянов" w:date="2023-06-13T20:38:00Z"/>
              </w:rPr>
            </w:pPr>
            <w:ins w:id="487" w:author="Николай Ульянов" w:date="2023-06-13T20:38:00Z">
              <w:r w:rsidRPr="003300EE">
                <w:t>81</w:t>
              </w:r>
            </w:ins>
          </w:p>
        </w:tc>
        <w:tc>
          <w:tcPr>
            <w:tcW w:w="2960" w:type="dxa"/>
            <w:noWrap/>
            <w:hideMark/>
          </w:tcPr>
          <w:p w14:paraId="2133F324" w14:textId="77777777" w:rsidR="003300EE" w:rsidRPr="003300EE" w:rsidRDefault="003300EE" w:rsidP="003300EE">
            <w:pPr>
              <w:ind w:firstLine="0"/>
              <w:rPr>
                <w:ins w:id="488" w:author="Николай Ульянов" w:date="2023-06-13T20:38:00Z"/>
              </w:rPr>
            </w:pPr>
            <w:ins w:id="489" w:author="Николай Ульянов" w:date="2023-06-13T20:38:00Z">
              <w:r w:rsidRPr="003300EE">
                <w:t>0%</w:t>
              </w:r>
            </w:ins>
          </w:p>
        </w:tc>
      </w:tr>
      <w:tr w:rsidR="003300EE" w:rsidRPr="003300EE" w14:paraId="1E017DE3" w14:textId="77777777" w:rsidTr="003300EE">
        <w:trPr>
          <w:trHeight w:val="300"/>
          <w:ins w:id="490" w:author="Николай Ульянов" w:date="2023-06-13T20:38:00Z"/>
        </w:trPr>
        <w:tc>
          <w:tcPr>
            <w:tcW w:w="3440" w:type="dxa"/>
            <w:noWrap/>
            <w:hideMark/>
          </w:tcPr>
          <w:p w14:paraId="5CC2B63C" w14:textId="77777777" w:rsidR="003300EE" w:rsidRPr="003300EE" w:rsidRDefault="003300EE" w:rsidP="003300EE">
            <w:pPr>
              <w:ind w:firstLine="0"/>
              <w:rPr>
                <w:ins w:id="491" w:author="Николай Ульянов" w:date="2023-06-13T20:38:00Z"/>
              </w:rPr>
            </w:pPr>
            <w:ins w:id="492" w:author="Николай Ульянов" w:date="2023-06-13T20:38:00Z">
              <w:r w:rsidRPr="003300EE">
                <w:t>UC_SearchProduct</w:t>
              </w:r>
            </w:ins>
          </w:p>
        </w:tc>
        <w:tc>
          <w:tcPr>
            <w:tcW w:w="2040" w:type="dxa"/>
            <w:noWrap/>
            <w:hideMark/>
          </w:tcPr>
          <w:p w14:paraId="34D60539" w14:textId="77777777" w:rsidR="003300EE" w:rsidRPr="003300EE" w:rsidRDefault="003300EE" w:rsidP="003300EE">
            <w:pPr>
              <w:ind w:firstLine="0"/>
              <w:rPr>
                <w:ins w:id="493" w:author="Николай Ульянов" w:date="2023-06-13T20:38:00Z"/>
              </w:rPr>
            </w:pPr>
            <w:ins w:id="494" w:author="Николай Ульянов" w:date="2023-06-13T20:38:00Z">
              <w:r w:rsidRPr="003300EE">
                <w:t>284</w:t>
              </w:r>
            </w:ins>
          </w:p>
        </w:tc>
        <w:tc>
          <w:tcPr>
            <w:tcW w:w="1580" w:type="dxa"/>
            <w:noWrap/>
            <w:hideMark/>
          </w:tcPr>
          <w:p w14:paraId="119324FD" w14:textId="77777777" w:rsidR="003300EE" w:rsidRPr="003300EE" w:rsidRDefault="003300EE" w:rsidP="003300EE">
            <w:pPr>
              <w:ind w:firstLine="0"/>
              <w:rPr>
                <w:ins w:id="495" w:author="Николай Ульянов" w:date="2023-06-13T20:38:00Z"/>
              </w:rPr>
            </w:pPr>
            <w:ins w:id="496" w:author="Николай Ульянов" w:date="2023-06-13T20:38:00Z">
              <w:r w:rsidRPr="003300EE">
                <w:t>50</w:t>
              </w:r>
            </w:ins>
          </w:p>
        </w:tc>
        <w:tc>
          <w:tcPr>
            <w:tcW w:w="2260" w:type="dxa"/>
            <w:noWrap/>
            <w:hideMark/>
          </w:tcPr>
          <w:p w14:paraId="54FECA1C" w14:textId="77777777" w:rsidR="003300EE" w:rsidRPr="003300EE" w:rsidRDefault="003300EE" w:rsidP="003300EE">
            <w:pPr>
              <w:ind w:firstLine="0"/>
              <w:rPr>
                <w:ins w:id="497" w:author="Николай Ульянов" w:date="2023-06-13T20:38:00Z"/>
              </w:rPr>
            </w:pPr>
            <w:ins w:id="498" w:author="Николай Ульянов" w:date="2023-06-13T20:38:00Z">
              <w:r w:rsidRPr="003300EE">
                <w:t>1,2</w:t>
              </w:r>
            </w:ins>
          </w:p>
        </w:tc>
        <w:tc>
          <w:tcPr>
            <w:tcW w:w="1660" w:type="dxa"/>
            <w:noWrap/>
            <w:hideMark/>
          </w:tcPr>
          <w:p w14:paraId="4D9C89F5" w14:textId="77777777" w:rsidR="003300EE" w:rsidRPr="003300EE" w:rsidRDefault="003300EE" w:rsidP="003300EE">
            <w:pPr>
              <w:ind w:firstLine="0"/>
              <w:rPr>
                <w:ins w:id="499" w:author="Николай Ульянов" w:date="2023-06-13T20:38:00Z"/>
              </w:rPr>
            </w:pPr>
            <w:ins w:id="500" w:author="Николай Ульянов" w:date="2023-06-13T20:38:00Z">
              <w:r w:rsidRPr="003300EE">
                <w:t>60</w:t>
              </w:r>
            </w:ins>
          </w:p>
        </w:tc>
        <w:tc>
          <w:tcPr>
            <w:tcW w:w="920" w:type="dxa"/>
            <w:noWrap/>
            <w:hideMark/>
          </w:tcPr>
          <w:p w14:paraId="09656A87" w14:textId="77777777" w:rsidR="003300EE" w:rsidRPr="003300EE" w:rsidRDefault="003300EE" w:rsidP="003300EE">
            <w:pPr>
              <w:ind w:firstLine="0"/>
              <w:rPr>
                <w:ins w:id="501" w:author="Николай Ульянов" w:date="2023-06-13T20:38:00Z"/>
              </w:rPr>
            </w:pPr>
            <w:ins w:id="502" w:author="Николай Ульянов" w:date="2023-06-13T20:38:00Z">
              <w:r w:rsidRPr="003300EE">
                <w:t>4</w:t>
              </w:r>
            </w:ins>
          </w:p>
        </w:tc>
        <w:tc>
          <w:tcPr>
            <w:tcW w:w="920" w:type="dxa"/>
            <w:noWrap/>
            <w:hideMark/>
          </w:tcPr>
          <w:p w14:paraId="12B46D73" w14:textId="77777777" w:rsidR="003300EE" w:rsidRPr="003300EE" w:rsidRDefault="003300EE" w:rsidP="003300EE">
            <w:pPr>
              <w:ind w:firstLine="0"/>
              <w:rPr>
                <w:ins w:id="503" w:author="Николай Ульянов" w:date="2023-06-13T20:38:00Z"/>
              </w:rPr>
            </w:pPr>
            <w:ins w:id="504" w:author="Николай Ульянов" w:date="2023-06-13T20:38:00Z">
              <w:r w:rsidRPr="003300EE">
                <w:t>4</w:t>
              </w:r>
            </w:ins>
          </w:p>
        </w:tc>
        <w:tc>
          <w:tcPr>
            <w:tcW w:w="2920" w:type="dxa"/>
            <w:noWrap/>
            <w:hideMark/>
          </w:tcPr>
          <w:p w14:paraId="2ED7954B" w14:textId="77777777" w:rsidR="003300EE" w:rsidRPr="003300EE" w:rsidRDefault="003300EE" w:rsidP="003300EE">
            <w:pPr>
              <w:ind w:firstLine="0"/>
              <w:rPr>
                <w:ins w:id="505" w:author="Николай Ульянов" w:date="2023-06-13T20:38:00Z"/>
              </w:rPr>
            </w:pPr>
            <w:ins w:id="506" w:author="Николай Ульянов" w:date="2023-06-13T20:38:00Z">
              <w:r w:rsidRPr="003300EE">
                <w:t>288</w:t>
              </w:r>
            </w:ins>
          </w:p>
        </w:tc>
        <w:tc>
          <w:tcPr>
            <w:tcW w:w="2960" w:type="dxa"/>
            <w:noWrap/>
            <w:hideMark/>
          </w:tcPr>
          <w:p w14:paraId="1F8720C9" w14:textId="77777777" w:rsidR="003300EE" w:rsidRPr="003300EE" w:rsidRDefault="003300EE" w:rsidP="003300EE">
            <w:pPr>
              <w:ind w:firstLine="0"/>
              <w:rPr>
                <w:ins w:id="507" w:author="Николай Ульянов" w:date="2023-06-13T20:38:00Z"/>
              </w:rPr>
            </w:pPr>
            <w:ins w:id="508" w:author="Николай Ульянов" w:date="2023-06-13T20:38:00Z">
              <w:r w:rsidRPr="003300EE">
                <w:t>1%</w:t>
              </w:r>
            </w:ins>
          </w:p>
        </w:tc>
      </w:tr>
      <w:tr w:rsidR="003300EE" w:rsidRPr="003300EE" w14:paraId="15CEA6DD" w14:textId="77777777" w:rsidTr="003300EE">
        <w:trPr>
          <w:trHeight w:val="300"/>
          <w:ins w:id="509" w:author="Николай Ульянов" w:date="2023-06-13T20:38:00Z"/>
        </w:trPr>
        <w:tc>
          <w:tcPr>
            <w:tcW w:w="3440" w:type="dxa"/>
            <w:noWrap/>
            <w:hideMark/>
          </w:tcPr>
          <w:p w14:paraId="3A473027" w14:textId="77777777" w:rsidR="003300EE" w:rsidRPr="003300EE" w:rsidRDefault="003300EE" w:rsidP="003300EE">
            <w:pPr>
              <w:ind w:firstLine="0"/>
              <w:rPr>
                <w:ins w:id="510" w:author="Николай Ульянов" w:date="2023-06-13T20:38:00Z"/>
              </w:rPr>
            </w:pPr>
          </w:p>
        </w:tc>
        <w:tc>
          <w:tcPr>
            <w:tcW w:w="2040" w:type="dxa"/>
            <w:noWrap/>
            <w:hideMark/>
          </w:tcPr>
          <w:p w14:paraId="580F14F8" w14:textId="77777777" w:rsidR="003300EE" w:rsidRPr="003300EE" w:rsidRDefault="003300EE" w:rsidP="003300EE">
            <w:pPr>
              <w:ind w:firstLine="0"/>
              <w:rPr>
                <w:ins w:id="511" w:author="Николай Ульянов" w:date="2023-06-13T20:38:00Z"/>
              </w:rPr>
            </w:pPr>
          </w:p>
        </w:tc>
        <w:tc>
          <w:tcPr>
            <w:tcW w:w="1580" w:type="dxa"/>
            <w:noWrap/>
            <w:hideMark/>
          </w:tcPr>
          <w:p w14:paraId="55A44EE6" w14:textId="77777777" w:rsidR="003300EE" w:rsidRPr="003300EE" w:rsidRDefault="003300EE" w:rsidP="003300EE">
            <w:pPr>
              <w:ind w:firstLine="0"/>
              <w:rPr>
                <w:ins w:id="512" w:author="Николай Ульянов" w:date="2023-06-13T20:38:00Z"/>
              </w:rPr>
            </w:pPr>
          </w:p>
        </w:tc>
        <w:tc>
          <w:tcPr>
            <w:tcW w:w="2260" w:type="dxa"/>
            <w:noWrap/>
            <w:hideMark/>
          </w:tcPr>
          <w:p w14:paraId="1B73C179" w14:textId="77777777" w:rsidR="003300EE" w:rsidRPr="003300EE" w:rsidRDefault="003300EE" w:rsidP="003300EE">
            <w:pPr>
              <w:ind w:firstLine="0"/>
              <w:rPr>
                <w:ins w:id="513" w:author="Николай Ульянов" w:date="2023-06-13T20:38:00Z"/>
              </w:rPr>
            </w:pPr>
          </w:p>
        </w:tc>
        <w:tc>
          <w:tcPr>
            <w:tcW w:w="1660" w:type="dxa"/>
            <w:hideMark/>
          </w:tcPr>
          <w:p w14:paraId="42D1F25C" w14:textId="77777777" w:rsidR="003300EE" w:rsidRPr="003300EE" w:rsidRDefault="003300EE" w:rsidP="003300EE">
            <w:pPr>
              <w:ind w:firstLine="0"/>
              <w:rPr>
                <w:ins w:id="514" w:author="Николай Ульянов" w:date="2023-06-13T20:38:00Z"/>
              </w:rPr>
            </w:pPr>
            <w:ins w:id="515" w:author="Николай Ульянов" w:date="2023-06-13T20:38:00Z">
              <w:r w:rsidRPr="003300EE">
                <w:t>Всего VUs</w:t>
              </w:r>
            </w:ins>
          </w:p>
        </w:tc>
        <w:tc>
          <w:tcPr>
            <w:tcW w:w="920" w:type="dxa"/>
            <w:noWrap/>
            <w:hideMark/>
          </w:tcPr>
          <w:p w14:paraId="0B4B7E21" w14:textId="77777777" w:rsidR="003300EE" w:rsidRPr="003300EE" w:rsidRDefault="003300EE" w:rsidP="003300EE">
            <w:pPr>
              <w:ind w:firstLine="0"/>
              <w:rPr>
                <w:ins w:id="516" w:author="Николай Ульянов" w:date="2023-06-13T20:38:00Z"/>
              </w:rPr>
            </w:pPr>
            <w:ins w:id="517" w:author="Николай Ульянов" w:date="2023-06-13T20:38:00Z">
              <w:r w:rsidRPr="003300EE">
                <w:t>10</w:t>
              </w:r>
            </w:ins>
          </w:p>
        </w:tc>
        <w:tc>
          <w:tcPr>
            <w:tcW w:w="920" w:type="dxa"/>
            <w:noWrap/>
            <w:hideMark/>
          </w:tcPr>
          <w:p w14:paraId="6A326F22" w14:textId="77777777" w:rsidR="003300EE" w:rsidRPr="003300EE" w:rsidRDefault="003300EE" w:rsidP="003300EE">
            <w:pPr>
              <w:ind w:firstLine="0"/>
              <w:rPr>
                <w:ins w:id="518" w:author="Николай Ульянов" w:date="2023-06-13T20:38:00Z"/>
              </w:rPr>
            </w:pPr>
          </w:p>
        </w:tc>
        <w:tc>
          <w:tcPr>
            <w:tcW w:w="2920" w:type="dxa"/>
            <w:noWrap/>
            <w:hideMark/>
          </w:tcPr>
          <w:p w14:paraId="2BDE5F91" w14:textId="77777777" w:rsidR="003300EE" w:rsidRPr="003300EE" w:rsidRDefault="003300EE" w:rsidP="003300EE">
            <w:pPr>
              <w:ind w:firstLine="0"/>
              <w:rPr>
                <w:ins w:id="519" w:author="Николай Ульянов" w:date="2023-06-13T20:38:00Z"/>
              </w:rPr>
            </w:pPr>
          </w:p>
        </w:tc>
        <w:tc>
          <w:tcPr>
            <w:tcW w:w="2960" w:type="dxa"/>
            <w:noWrap/>
            <w:hideMark/>
          </w:tcPr>
          <w:p w14:paraId="0D050CF4" w14:textId="77777777" w:rsidR="003300EE" w:rsidRPr="003300EE" w:rsidRDefault="003300EE" w:rsidP="003300EE">
            <w:pPr>
              <w:ind w:firstLine="0"/>
              <w:rPr>
                <w:ins w:id="520" w:author="Николай Ульянов" w:date="2023-06-13T20:38:00Z"/>
              </w:rPr>
            </w:pPr>
          </w:p>
        </w:tc>
      </w:tr>
    </w:tbl>
    <w:p w14:paraId="51BE1DF0" w14:textId="44C2B326" w:rsidR="00B172ED" w:rsidRPr="004119D9" w:rsidRDefault="00B172ED" w:rsidP="00B172ED">
      <w:pPr>
        <w:ind w:firstLine="0"/>
      </w:pPr>
    </w:p>
    <w:p w14:paraId="058F64AC" w14:textId="77777777" w:rsidR="00B172ED" w:rsidRPr="004119D9" w:rsidRDefault="00B172ED" w:rsidP="00B172ED">
      <w:pPr>
        <w:pStyle w:val="2"/>
        <w:numPr>
          <w:ilvl w:val="1"/>
          <w:numId w:val="1"/>
        </w:numPr>
        <w:tabs>
          <w:tab w:val="num" w:pos="1304"/>
        </w:tabs>
        <w:spacing w:before="480" w:after="360" w:line="240" w:lineRule="atLeast"/>
        <w:ind w:left="1304" w:hanging="584"/>
        <w:rPr>
          <w:color w:val="auto"/>
        </w:rPr>
      </w:pPr>
      <w:bookmarkStart w:id="521" w:name="_Toc5471276"/>
      <w:bookmarkStart w:id="522" w:name="_Toc132361942"/>
      <w:r w:rsidRPr="004119D9">
        <w:rPr>
          <w:color w:val="auto"/>
        </w:rPr>
        <w:t>Сценарии использования</w:t>
      </w:r>
      <w:bookmarkEnd w:id="521"/>
      <w:bookmarkEnd w:id="522"/>
    </w:p>
    <w:p w14:paraId="6915BDD9" w14:textId="77777777" w:rsidR="00B172ED" w:rsidRPr="004119D9" w:rsidRDefault="00B172ED" w:rsidP="00B172ED">
      <w:r w:rsidRPr="004119D9">
        <w:t>На основе результатов опроса экспертов заказчика были выявлены следующие сценарии использования системы:</w:t>
      </w:r>
    </w:p>
    <w:p w14:paraId="022123D9" w14:textId="77777777" w:rsidR="00B172ED" w:rsidRPr="004119D9" w:rsidRDefault="00B172ED" w:rsidP="00B172ED">
      <w:r w:rsidRPr="004119D9">
        <w:t>Приводится список бизнес сценариев использования:</w:t>
      </w:r>
    </w:p>
    <w:p w14:paraId="4C68F287" w14:textId="52C6A13A" w:rsidR="00B172ED" w:rsidRPr="004119D9" w:rsidRDefault="00B172ED" w:rsidP="00B172ED">
      <w:pPr>
        <w:numPr>
          <w:ilvl w:val="0"/>
          <w:numId w:val="6"/>
        </w:numPr>
      </w:pPr>
      <w:r w:rsidRPr="004119D9">
        <w:t>Сценарий 1</w:t>
      </w:r>
      <w:r w:rsidR="00783FAE" w:rsidRPr="004119D9">
        <w:t xml:space="preserve"> (</w:t>
      </w:r>
      <w:del w:id="523" w:author="Николай Ульянов" w:date="2023-06-04T04:01:00Z">
        <w:r w:rsidR="00783FAE" w:rsidRPr="004119D9" w:rsidDel="009F5B1F">
          <w:delText>заказ нового билета</w:delText>
        </w:r>
      </w:del>
      <w:ins w:id="524" w:author="Николай Ульянов" w:date="2023-06-04T04:01:00Z">
        <w:r w:rsidR="009F5B1F">
          <w:t>регистрация нового пользователя</w:t>
        </w:r>
      </w:ins>
      <w:r w:rsidR="00783FAE" w:rsidRPr="004119D9">
        <w:t>)</w:t>
      </w:r>
    </w:p>
    <w:p w14:paraId="712D15CF" w14:textId="39EC826D" w:rsidR="00783FAE" w:rsidRDefault="00783FAE" w:rsidP="00783FAE">
      <w:pPr>
        <w:numPr>
          <w:ilvl w:val="1"/>
          <w:numId w:val="6"/>
        </w:numPr>
        <w:rPr>
          <w:ins w:id="525" w:author="Николай Ульянов" w:date="2023-06-04T04:03:00Z"/>
        </w:rPr>
      </w:pPr>
      <w:del w:id="526" w:author="Николай Ульянов" w:date="2023-06-04T04:01:00Z">
        <w:r w:rsidRPr="004119D9" w:rsidDel="009F5B1F">
          <w:delText>Регистрация нового пользователя</w:delText>
        </w:r>
      </w:del>
      <w:ins w:id="527" w:author="Николай Ульянов" w:date="2023-06-04T04:02:00Z">
        <w:r w:rsidR="009F5B1F">
          <w:t>Регистрация нвого пользователя</w:t>
        </w:r>
      </w:ins>
    </w:p>
    <w:p w14:paraId="4154676A" w14:textId="7F6BFD3E" w:rsidR="009F5B1F" w:rsidRPr="004119D9" w:rsidDel="00685503" w:rsidRDefault="009F5B1F" w:rsidP="00783FAE">
      <w:pPr>
        <w:numPr>
          <w:ilvl w:val="1"/>
          <w:numId w:val="6"/>
        </w:numPr>
        <w:rPr>
          <w:del w:id="528" w:author="Николай Ульянов" w:date="2023-06-11T23:15:00Z"/>
        </w:rPr>
      </w:pPr>
    </w:p>
    <w:p w14:paraId="69AAA533" w14:textId="11901F24" w:rsidR="00B172ED" w:rsidRPr="004119D9" w:rsidDel="009F5B1F" w:rsidRDefault="00783FAE" w:rsidP="00B172ED">
      <w:pPr>
        <w:numPr>
          <w:ilvl w:val="1"/>
          <w:numId w:val="6"/>
        </w:numPr>
        <w:rPr>
          <w:del w:id="529" w:author="Николай Ульянов" w:date="2023-06-04T04:03:00Z"/>
        </w:rPr>
      </w:pPr>
      <w:del w:id="530" w:author="Николай Ульянов" w:date="2023-06-04T04:02:00Z">
        <w:r w:rsidRPr="004119D9" w:rsidDel="009F5B1F">
          <w:delText>Вход в систему</w:delText>
        </w:r>
      </w:del>
    </w:p>
    <w:p w14:paraId="5290913C" w14:textId="1CE3D429" w:rsidR="00B172ED" w:rsidRPr="004119D9" w:rsidDel="009F5B1F" w:rsidRDefault="00783FAE" w:rsidP="00B172ED">
      <w:pPr>
        <w:numPr>
          <w:ilvl w:val="1"/>
          <w:numId w:val="6"/>
        </w:numPr>
        <w:rPr>
          <w:del w:id="531" w:author="Николай Ульянов" w:date="2023-06-04T04:02:00Z"/>
        </w:rPr>
      </w:pPr>
      <w:del w:id="532" w:author="Николай Ульянов" w:date="2023-06-04T04:02:00Z">
        <w:r w:rsidRPr="004119D9" w:rsidDel="009F5B1F">
          <w:delText>Поиск полета</w:delText>
        </w:r>
      </w:del>
    </w:p>
    <w:p w14:paraId="0F20805E" w14:textId="50318317" w:rsidR="00B172ED" w:rsidRPr="004119D9" w:rsidDel="009F5B1F" w:rsidRDefault="00783FAE" w:rsidP="00B172ED">
      <w:pPr>
        <w:numPr>
          <w:ilvl w:val="1"/>
          <w:numId w:val="6"/>
        </w:numPr>
        <w:rPr>
          <w:del w:id="533" w:author="Николай Ульянов" w:date="2023-06-04T04:02:00Z"/>
        </w:rPr>
      </w:pPr>
      <w:del w:id="534" w:author="Николай Ульянов" w:date="2023-06-04T04:02:00Z">
        <w:r w:rsidRPr="004119D9" w:rsidDel="009F5B1F">
          <w:delText>Выбор рейса</w:delText>
        </w:r>
      </w:del>
    </w:p>
    <w:p w14:paraId="6CE95A41" w14:textId="1E2C37D6" w:rsidR="00B172ED" w:rsidRPr="004119D9" w:rsidDel="009F5B1F" w:rsidRDefault="00783FAE" w:rsidP="00B172ED">
      <w:pPr>
        <w:numPr>
          <w:ilvl w:val="1"/>
          <w:numId w:val="6"/>
        </w:numPr>
        <w:rPr>
          <w:del w:id="535" w:author="Николай Ульянов" w:date="2023-06-04T04:02:00Z"/>
        </w:rPr>
      </w:pPr>
      <w:del w:id="536" w:author="Николай Ульянов" w:date="2023-06-04T04:02:00Z">
        <w:r w:rsidRPr="004119D9" w:rsidDel="009F5B1F">
          <w:delText>Оплата</w:delText>
        </w:r>
      </w:del>
    </w:p>
    <w:p w14:paraId="4F387416" w14:textId="77777777" w:rsidR="00783FAE" w:rsidRPr="004119D9" w:rsidRDefault="00783FAE" w:rsidP="00B172ED">
      <w:pPr>
        <w:numPr>
          <w:ilvl w:val="1"/>
          <w:numId w:val="6"/>
        </w:numPr>
      </w:pPr>
      <w:r w:rsidRPr="004119D9">
        <w:t>Выход из системы</w:t>
      </w:r>
    </w:p>
    <w:p w14:paraId="43CA4F3A" w14:textId="7F85B2A4" w:rsidR="00B172ED" w:rsidRPr="004119D9" w:rsidRDefault="00B172ED" w:rsidP="00B172ED">
      <w:pPr>
        <w:numPr>
          <w:ilvl w:val="0"/>
          <w:numId w:val="6"/>
        </w:numPr>
      </w:pPr>
      <w:r w:rsidRPr="004119D9">
        <w:t>Сценарий 2</w:t>
      </w:r>
      <w:r w:rsidR="00783FAE" w:rsidRPr="004119D9">
        <w:t xml:space="preserve"> (</w:t>
      </w:r>
      <w:del w:id="537" w:author="Николай Ульянов" w:date="2023-06-04T04:02:00Z">
        <w:r w:rsidR="00783FAE" w:rsidRPr="004119D9" w:rsidDel="009F5B1F">
          <w:delText>удаление существующего билета</w:delText>
        </w:r>
      </w:del>
      <w:ins w:id="538" w:author="Николай Ульянов" w:date="2023-06-04T04:02:00Z">
        <w:r w:rsidR="009F5B1F">
          <w:t>Поиск товара</w:t>
        </w:r>
      </w:ins>
      <w:r w:rsidR="00783FAE" w:rsidRPr="004119D9">
        <w:t>)</w:t>
      </w:r>
    </w:p>
    <w:p w14:paraId="434E38BD" w14:textId="697185BA" w:rsidR="00B172ED" w:rsidRPr="004119D9" w:rsidDel="00685503" w:rsidRDefault="00783FAE" w:rsidP="00B172ED">
      <w:pPr>
        <w:numPr>
          <w:ilvl w:val="1"/>
          <w:numId w:val="6"/>
        </w:numPr>
        <w:rPr>
          <w:del w:id="539" w:author="Николай Ульянов" w:date="2023-06-11T23:14:00Z"/>
        </w:rPr>
      </w:pPr>
      <w:del w:id="540" w:author="Николай Ульянов" w:date="2023-06-04T04:04:00Z">
        <w:r w:rsidRPr="004119D9" w:rsidDel="009F5B1F">
          <w:delText>Вход в систему</w:delText>
        </w:r>
      </w:del>
    </w:p>
    <w:p w14:paraId="2AE38E3E" w14:textId="11F3EC6C" w:rsidR="00B172ED" w:rsidRPr="004119D9" w:rsidRDefault="00783FAE" w:rsidP="00B172ED">
      <w:pPr>
        <w:numPr>
          <w:ilvl w:val="1"/>
          <w:numId w:val="6"/>
        </w:numPr>
      </w:pPr>
      <w:del w:id="541" w:author="Николай Ульянов" w:date="2023-06-04T04:04:00Z">
        <w:r w:rsidRPr="004119D9" w:rsidDel="009F5B1F">
          <w:delText>Удаление бронирования</w:delText>
        </w:r>
      </w:del>
      <w:ins w:id="542" w:author="Николай Ульянов" w:date="2023-06-04T04:04:00Z">
        <w:r w:rsidR="009F5B1F">
          <w:t>Поиск произвольного товара</w:t>
        </w:r>
      </w:ins>
    </w:p>
    <w:p w14:paraId="76D4A35B" w14:textId="4AF903E7" w:rsidR="00B172ED" w:rsidRPr="004119D9" w:rsidRDefault="00783FAE" w:rsidP="00B172ED">
      <w:pPr>
        <w:numPr>
          <w:ilvl w:val="1"/>
          <w:numId w:val="6"/>
        </w:numPr>
      </w:pPr>
      <w:del w:id="543" w:author="Николай Ульянов" w:date="2023-06-04T04:04:00Z">
        <w:r w:rsidRPr="004119D9" w:rsidDel="009F5B1F">
          <w:delText>Выход из системы</w:delText>
        </w:r>
      </w:del>
      <w:ins w:id="544" w:author="Николай Ульянов" w:date="2023-06-04T04:04:00Z">
        <w:r w:rsidR="009F5B1F">
          <w:t>Помещение товара в корзину</w:t>
        </w:r>
      </w:ins>
    </w:p>
    <w:p w14:paraId="568BDB29" w14:textId="5A7F9877" w:rsidR="00B172ED" w:rsidRPr="004119D9" w:rsidRDefault="00783FAE" w:rsidP="00B172ED">
      <w:pPr>
        <w:numPr>
          <w:ilvl w:val="0"/>
          <w:numId w:val="6"/>
        </w:numPr>
      </w:pPr>
      <w:r w:rsidRPr="004119D9">
        <w:t>Сценарий 3 (</w:t>
      </w:r>
      <w:del w:id="545" w:author="Николай Ульянов" w:date="2023-06-04T04:05:00Z">
        <w:r w:rsidRPr="004119D9" w:rsidDel="009F5B1F">
          <w:delText>покупка нескольких билетов для разных направлений</w:delText>
        </w:r>
      </w:del>
      <w:ins w:id="546" w:author="Николай Ульянов" w:date="2023-06-04T04:05:00Z">
        <w:r w:rsidR="009F5B1F">
          <w:t>Поиск товара с дальнейшей покупкой</w:t>
        </w:r>
      </w:ins>
      <w:r w:rsidR="00510EB5">
        <w:t>)</w:t>
      </w:r>
    </w:p>
    <w:p w14:paraId="1506185C" w14:textId="2F9B69F0" w:rsidR="00685503" w:rsidRDefault="00685503" w:rsidP="00783FAE">
      <w:pPr>
        <w:numPr>
          <w:ilvl w:val="1"/>
          <w:numId w:val="6"/>
        </w:numPr>
        <w:rPr>
          <w:ins w:id="547" w:author="Николай Ульянов" w:date="2023-06-11T23:14:00Z"/>
        </w:rPr>
      </w:pPr>
      <w:ins w:id="548" w:author="Николай Ульянов" w:date="2023-06-11T23:14:00Z">
        <w:r>
          <w:t>Вход в систему</w:t>
        </w:r>
      </w:ins>
    </w:p>
    <w:p w14:paraId="4E638C89" w14:textId="518922BA" w:rsidR="00783FAE" w:rsidRPr="004119D9" w:rsidRDefault="00783FAE" w:rsidP="00783FAE">
      <w:pPr>
        <w:numPr>
          <w:ilvl w:val="1"/>
          <w:numId w:val="6"/>
        </w:numPr>
      </w:pPr>
      <w:del w:id="549" w:author="Николай Ульянов" w:date="2023-06-04T04:05:00Z">
        <w:r w:rsidRPr="004119D9" w:rsidDel="009F5B1F">
          <w:delText>Вход в систему</w:delText>
        </w:r>
      </w:del>
      <w:ins w:id="550" w:author="Николай Ульянов" w:date="2023-06-04T04:05:00Z">
        <w:r w:rsidR="009F5B1F">
          <w:t>Поиск произвольного товара</w:t>
        </w:r>
      </w:ins>
    </w:p>
    <w:p w14:paraId="5C133909" w14:textId="4F8C2AC7" w:rsidR="00783FAE" w:rsidRPr="004119D9" w:rsidRDefault="00783FAE" w:rsidP="00783FAE">
      <w:pPr>
        <w:numPr>
          <w:ilvl w:val="1"/>
          <w:numId w:val="6"/>
        </w:numPr>
      </w:pPr>
      <w:del w:id="551" w:author="Николай Ульянов" w:date="2023-06-04T04:05:00Z">
        <w:r w:rsidRPr="004119D9" w:rsidDel="009F5B1F">
          <w:delText>Поиск полета</w:delText>
        </w:r>
      </w:del>
      <w:ins w:id="552" w:author="Николай Ульянов" w:date="2023-06-04T04:05:00Z">
        <w:r w:rsidR="009F5B1F">
          <w:t>Перемещение товара в корзину</w:t>
        </w:r>
      </w:ins>
    </w:p>
    <w:p w14:paraId="6880033B" w14:textId="657E3DDB" w:rsidR="00783FAE" w:rsidRPr="004119D9" w:rsidDel="00685503" w:rsidRDefault="00783FAE" w:rsidP="00783FAE">
      <w:pPr>
        <w:numPr>
          <w:ilvl w:val="1"/>
          <w:numId w:val="6"/>
        </w:numPr>
        <w:rPr>
          <w:del w:id="553" w:author="Николай Ульянов" w:date="2023-06-11T23:14:00Z"/>
        </w:rPr>
      </w:pPr>
      <w:del w:id="554" w:author="Николай Ульянов" w:date="2023-06-04T04:06:00Z">
        <w:r w:rsidRPr="004119D9" w:rsidDel="009F5B1F">
          <w:delText>Выбор рейса</w:delText>
        </w:r>
      </w:del>
    </w:p>
    <w:p w14:paraId="1208DD08" w14:textId="1D266F04" w:rsidR="00783FAE" w:rsidRDefault="00783FAE" w:rsidP="00783FAE">
      <w:pPr>
        <w:numPr>
          <w:ilvl w:val="1"/>
          <w:numId w:val="6"/>
        </w:numPr>
        <w:rPr>
          <w:ins w:id="555" w:author="Николай Ульянов" w:date="2023-06-11T23:15:00Z"/>
        </w:rPr>
      </w:pPr>
      <w:r w:rsidRPr="004119D9">
        <w:t>Оплата</w:t>
      </w:r>
      <w:ins w:id="556" w:author="Николай Ульянов" w:date="2023-06-11T23:14:00Z">
        <w:r w:rsidR="00685503">
          <w:t xml:space="preserve"> товара</w:t>
        </w:r>
      </w:ins>
    </w:p>
    <w:p w14:paraId="667D9E0E" w14:textId="2FF63B25" w:rsidR="00685503" w:rsidRPr="004119D9" w:rsidRDefault="00685503" w:rsidP="00783FAE">
      <w:pPr>
        <w:numPr>
          <w:ilvl w:val="1"/>
          <w:numId w:val="6"/>
        </w:numPr>
      </w:pPr>
      <w:ins w:id="557" w:author="Николай Ульянов" w:date="2023-06-11T23:15:00Z">
        <w:r>
          <w:t>Выход из системы</w:t>
        </w:r>
      </w:ins>
    </w:p>
    <w:p w14:paraId="79143346" w14:textId="2815FF25" w:rsidR="00783FAE" w:rsidRPr="004119D9" w:rsidDel="009F5B1F" w:rsidRDefault="00783FAE" w:rsidP="00783FAE">
      <w:pPr>
        <w:numPr>
          <w:ilvl w:val="1"/>
          <w:numId w:val="6"/>
        </w:numPr>
        <w:rPr>
          <w:del w:id="558" w:author="Николай Ульянов" w:date="2023-06-04T04:06:00Z"/>
        </w:rPr>
      </w:pPr>
      <w:del w:id="559" w:author="Николай Ульянов" w:date="2023-06-04T04:06:00Z">
        <w:r w:rsidRPr="004119D9" w:rsidDel="009F5B1F">
          <w:delText>Приобретение нового билета</w:delText>
        </w:r>
      </w:del>
    </w:p>
    <w:p w14:paraId="17000D8D" w14:textId="6EE9EE5A" w:rsidR="00783FAE" w:rsidRPr="004119D9" w:rsidDel="009F5B1F" w:rsidRDefault="00783FAE" w:rsidP="00783FAE">
      <w:pPr>
        <w:numPr>
          <w:ilvl w:val="1"/>
          <w:numId w:val="6"/>
        </w:numPr>
        <w:rPr>
          <w:del w:id="560" w:author="Николай Ульянов" w:date="2023-06-04T04:06:00Z"/>
        </w:rPr>
      </w:pPr>
      <w:del w:id="561" w:author="Николай Ульянов" w:date="2023-06-04T04:06:00Z">
        <w:r w:rsidRPr="004119D9" w:rsidDel="009F5B1F">
          <w:delText>Выход из системы</w:delText>
        </w:r>
      </w:del>
    </w:p>
    <w:p w14:paraId="78149D48" w14:textId="77777777" w:rsidR="00783FAE" w:rsidRPr="00074A5F" w:rsidRDefault="00783FAE" w:rsidP="00783FAE">
      <w:pPr>
        <w:ind w:left="1287" w:firstLine="0"/>
        <w:rPr>
          <w:i/>
          <w:color w:val="0000FF"/>
        </w:rPr>
      </w:pPr>
    </w:p>
    <w:p w14:paraId="49E2C2CD" w14:textId="77777777" w:rsidR="00060495" w:rsidRDefault="00060495" w:rsidP="00B172ED">
      <w:pPr>
        <w:rPr>
          <w:i/>
          <w:color w:val="0000FF"/>
        </w:rPr>
      </w:pPr>
    </w:p>
    <w:p w14:paraId="1B57FED4" w14:textId="77777777" w:rsidR="00B172ED" w:rsidRDefault="00B172ED" w:rsidP="00B172ED">
      <w:pPr>
        <w:pStyle w:val="1"/>
        <w:pageBreakBefore/>
        <w:numPr>
          <w:ilvl w:val="0"/>
          <w:numId w:val="1"/>
        </w:numPr>
        <w:spacing w:before="240" w:after="120"/>
      </w:pPr>
      <w:bookmarkStart w:id="562" w:name="_Toc286681631"/>
      <w:bookmarkStart w:id="563" w:name="_Toc286833649"/>
      <w:bookmarkStart w:id="564" w:name="_Toc286681633"/>
      <w:bookmarkStart w:id="565" w:name="_Toc286833651"/>
      <w:bookmarkStart w:id="566" w:name="_Toc286681646"/>
      <w:bookmarkStart w:id="567" w:name="_Toc286833664"/>
      <w:bookmarkStart w:id="568" w:name="_Toc286681650"/>
      <w:bookmarkStart w:id="569" w:name="_Toc286833668"/>
      <w:bookmarkStart w:id="570" w:name="_Toc286681652"/>
      <w:bookmarkStart w:id="571" w:name="_Toc286833670"/>
      <w:bookmarkStart w:id="572" w:name="_Toc286681657"/>
      <w:bookmarkStart w:id="573" w:name="_Toc286681658"/>
      <w:bookmarkStart w:id="574" w:name="_Toc286681659"/>
      <w:bookmarkStart w:id="575" w:name="_Toc151891752"/>
      <w:bookmarkStart w:id="576" w:name="_Toc151892001"/>
      <w:bookmarkStart w:id="577" w:name="_Toc151899093"/>
      <w:bookmarkStart w:id="578" w:name="_Toc151949860"/>
      <w:bookmarkStart w:id="579" w:name="_Toc151970897"/>
      <w:bookmarkStart w:id="580" w:name="_Описание_стратегии_тестирования"/>
      <w:bookmarkStart w:id="581" w:name="_описание_критериев_успешности_теста"/>
      <w:bookmarkStart w:id="582" w:name="_Toc5471277"/>
      <w:bookmarkStart w:id="583" w:name="_Toc132361943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r>
        <w:lastRenderedPageBreak/>
        <w:t>Планируемые тесты</w:t>
      </w:r>
      <w:bookmarkEnd w:id="582"/>
      <w:bookmarkEnd w:id="583"/>
    </w:p>
    <w:p w14:paraId="19D7C204" w14:textId="77777777" w:rsidR="00B172ED" w:rsidRDefault="00B172ED" w:rsidP="00B172ED">
      <w:pPr>
        <w:pStyle w:val="2"/>
        <w:numPr>
          <w:ilvl w:val="1"/>
          <w:numId w:val="1"/>
        </w:numPr>
        <w:spacing w:before="240" w:after="120"/>
        <w:ind w:left="709"/>
      </w:pPr>
      <w:bookmarkStart w:id="584" w:name="_Toc5471278"/>
      <w:bookmarkStart w:id="585" w:name="_Toc132361944"/>
      <w:r>
        <w:t>Перечень типов тестов в данном тестировании</w:t>
      </w:r>
      <w:bookmarkEnd w:id="584"/>
      <w:bookmarkEnd w:id="585"/>
    </w:p>
    <w:p w14:paraId="053AD35F" w14:textId="77777777" w:rsidR="00B172ED" w:rsidRPr="00C03CDF" w:rsidRDefault="00B172ED" w:rsidP="00B172ED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96"/>
      </w:tblGrid>
      <w:tr w:rsidR="00B172ED" w14:paraId="74F049CF" w14:textId="77777777" w:rsidTr="009F5B1F">
        <w:tc>
          <w:tcPr>
            <w:tcW w:w="469" w:type="dxa"/>
          </w:tcPr>
          <w:p w14:paraId="3CCB94AA" w14:textId="77777777" w:rsidR="00B172ED" w:rsidRPr="004119D9" w:rsidRDefault="00B172ED" w:rsidP="00E05436">
            <w:pPr>
              <w:spacing w:line="240" w:lineRule="auto"/>
              <w:ind w:firstLine="0"/>
            </w:pPr>
            <w:r w:rsidRPr="004119D9">
              <w:t>№</w:t>
            </w:r>
          </w:p>
        </w:tc>
        <w:tc>
          <w:tcPr>
            <w:tcW w:w="3547" w:type="dxa"/>
          </w:tcPr>
          <w:p w14:paraId="69131D97" w14:textId="77777777" w:rsidR="00B172ED" w:rsidRPr="004119D9" w:rsidRDefault="00B172ED" w:rsidP="00E05436">
            <w:pPr>
              <w:spacing w:line="240" w:lineRule="auto"/>
              <w:ind w:firstLine="0"/>
              <w:jc w:val="left"/>
              <w:rPr>
                <w:b/>
              </w:rPr>
            </w:pPr>
            <w:r w:rsidRPr="004119D9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14:paraId="1D630FE9" w14:textId="77777777" w:rsidR="00B172ED" w:rsidRPr="004119D9" w:rsidRDefault="00B172ED" w:rsidP="00E05436">
            <w:pPr>
              <w:spacing w:line="240" w:lineRule="auto"/>
              <w:ind w:firstLine="0"/>
              <w:jc w:val="center"/>
              <w:rPr>
                <w:b/>
              </w:rPr>
            </w:pPr>
            <w:r w:rsidRPr="004119D9">
              <w:rPr>
                <w:b/>
              </w:rPr>
              <w:t>Профиль нагрузки</w:t>
            </w:r>
          </w:p>
        </w:tc>
        <w:tc>
          <w:tcPr>
            <w:tcW w:w="1296" w:type="dxa"/>
          </w:tcPr>
          <w:p w14:paraId="7C662041" w14:textId="77777777" w:rsidR="00B172ED" w:rsidRPr="004119D9" w:rsidRDefault="00B172ED" w:rsidP="00E05436">
            <w:pPr>
              <w:spacing w:line="240" w:lineRule="auto"/>
              <w:ind w:firstLine="0"/>
              <w:jc w:val="center"/>
              <w:rPr>
                <w:b/>
              </w:rPr>
            </w:pPr>
            <w:r w:rsidRPr="004119D9">
              <w:rPr>
                <w:b/>
              </w:rPr>
              <w:t>Уровень нагрузки</w:t>
            </w:r>
          </w:p>
        </w:tc>
      </w:tr>
      <w:tr w:rsidR="00B172ED" w14:paraId="7A7AD3AC" w14:textId="77777777" w:rsidTr="009F5B1F">
        <w:tc>
          <w:tcPr>
            <w:tcW w:w="469" w:type="dxa"/>
          </w:tcPr>
          <w:p w14:paraId="414C6F21" w14:textId="77777777" w:rsidR="00B172ED" w:rsidRPr="004119D9" w:rsidRDefault="00B172ED" w:rsidP="00E05436">
            <w:pPr>
              <w:numPr>
                <w:ilvl w:val="0"/>
                <w:numId w:val="2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2C50123E" w14:textId="77777777" w:rsidR="00B172ED" w:rsidRPr="004119D9" w:rsidRDefault="00B172ED" w:rsidP="00E05436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4119D9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14:paraId="16D8926B" w14:textId="77777777" w:rsidR="00B172ED" w:rsidRPr="004119D9" w:rsidDel="008404B2" w:rsidRDefault="00B172ED" w:rsidP="00E05436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4119D9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96" w:type="dxa"/>
          </w:tcPr>
          <w:p w14:paraId="0D75C7B3" w14:textId="35AFC4D2" w:rsidR="00B172ED" w:rsidRPr="004119D9" w:rsidDel="008404B2" w:rsidRDefault="00430C05" w:rsidP="00E05436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del w:id="586" w:author="Николай Ульянов" w:date="2023-06-14T03:27:00Z">
              <w:r w:rsidRPr="004119D9" w:rsidDel="00993BB0">
                <w:rPr>
                  <w:rStyle w:val="Info"/>
                  <w:i w:val="0"/>
                  <w:color w:val="auto"/>
                  <w:lang w:val="en-US"/>
                </w:rPr>
                <w:delText>90</w:delText>
              </w:r>
            </w:del>
            <w:ins w:id="587" w:author="Николай Ульянов" w:date="2023-06-14T03:27:00Z">
              <w:r w:rsidR="00993BB0">
                <w:rPr>
                  <w:rStyle w:val="Info"/>
                  <w:i w:val="0"/>
                  <w:color w:val="auto"/>
                  <w:lang w:val="en-US"/>
                </w:rPr>
                <w:t>100</w:t>
              </w:r>
            </w:ins>
            <w:r w:rsidRPr="004119D9">
              <w:rPr>
                <w:rStyle w:val="Info"/>
                <w:i w:val="0"/>
                <w:color w:val="auto"/>
                <w:lang w:val="en-US"/>
              </w:rPr>
              <w:t>%</w:t>
            </w:r>
          </w:p>
        </w:tc>
      </w:tr>
      <w:tr w:rsidR="00B172ED" w14:paraId="48D02708" w14:textId="77777777" w:rsidTr="009F5B1F">
        <w:tc>
          <w:tcPr>
            <w:tcW w:w="469" w:type="dxa"/>
          </w:tcPr>
          <w:p w14:paraId="6496BD79" w14:textId="77777777" w:rsidR="00B172ED" w:rsidRPr="004119D9" w:rsidRDefault="00B172ED" w:rsidP="00E05436">
            <w:pPr>
              <w:numPr>
                <w:ilvl w:val="0"/>
                <w:numId w:val="2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05EFA613" w14:textId="45F530AD" w:rsidR="00B172ED" w:rsidRPr="00993BB0" w:rsidRDefault="00B172ED" w:rsidP="00E05436">
            <w:pPr>
              <w:spacing w:line="240" w:lineRule="auto"/>
              <w:ind w:firstLine="0"/>
              <w:rPr>
                <w:rStyle w:val="Info"/>
                <w:i w:val="0"/>
                <w:color w:val="auto"/>
                <w:rPrChange w:id="588" w:author="Николай Ульянов" w:date="2023-06-14T03:27:00Z">
                  <w:rPr>
                    <w:rStyle w:val="Info"/>
                    <w:i w:val="0"/>
                    <w:color w:val="auto"/>
                  </w:rPr>
                </w:rPrChange>
              </w:rPr>
            </w:pPr>
            <w:del w:id="589" w:author="Николай Ульянов" w:date="2023-06-14T03:27:00Z">
              <w:r w:rsidRPr="004119D9" w:rsidDel="00993BB0">
                <w:rPr>
                  <w:rStyle w:val="Info"/>
                  <w:i w:val="0"/>
                  <w:color w:val="auto"/>
                </w:rPr>
                <w:delText>Тест надежности</w:delText>
              </w:r>
            </w:del>
            <w:ins w:id="590" w:author="Николай Ульянов" w:date="2023-06-14T03:27:00Z">
              <w:r w:rsidR="00993BB0">
                <w:rPr>
                  <w:rStyle w:val="Info"/>
                  <w:i w:val="0"/>
                  <w:color w:val="auto"/>
                </w:rPr>
                <w:t xml:space="preserve">Тест </w:t>
              </w:r>
            </w:ins>
            <w:ins w:id="591" w:author="Николай Ульянов" w:date="2023-06-14T03:28:00Z">
              <w:r w:rsidR="00993BB0">
                <w:rPr>
                  <w:rStyle w:val="Info"/>
                  <w:i w:val="0"/>
                  <w:color w:val="auto"/>
                </w:rPr>
                <w:t>подтверждения максимальной производительности</w:t>
              </w:r>
            </w:ins>
          </w:p>
        </w:tc>
        <w:tc>
          <w:tcPr>
            <w:tcW w:w="1240" w:type="dxa"/>
          </w:tcPr>
          <w:p w14:paraId="55C2D595" w14:textId="77777777" w:rsidR="00B172ED" w:rsidRPr="004119D9" w:rsidDel="001E3F58" w:rsidRDefault="00B172ED" w:rsidP="00E05436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4119D9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96" w:type="dxa"/>
          </w:tcPr>
          <w:p w14:paraId="2E889530" w14:textId="77777777" w:rsidR="00B172ED" w:rsidRPr="004119D9" w:rsidDel="001E3F58" w:rsidRDefault="00430C05" w:rsidP="00E05436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4119D9">
              <w:rPr>
                <w:rStyle w:val="Info"/>
                <w:i w:val="0"/>
                <w:color w:val="auto"/>
                <w:lang w:val="en-US"/>
              </w:rPr>
              <w:t>70%(Lmax – 30%</w:t>
            </w:r>
          </w:p>
        </w:tc>
      </w:tr>
    </w:tbl>
    <w:p w14:paraId="74763A84" w14:textId="77777777" w:rsidR="00B172ED" w:rsidRDefault="00B172ED" w:rsidP="00B172ED"/>
    <w:p w14:paraId="76AFC745" w14:textId="77777777" w:rsidR="00B172ED" w:rsidRDefault="00B172ED" w:rsidP="00B172ED">
      <w:pPr>
        <w:pStyle w:val="2"/>
        <w:numPr>
          <w:ilvl w:val="1"/>
          <w:numId w:val="1"/>
        </w:numPr>
        <w:spacing w:before="240" w:after="120"/>
        <w:ind w:left="709"/>
      </w:pPr>
      <w:bookmarkStart w:id="592" w:name="_Toc5471279"/>
      <w:bookmarkStart w:id="593" w:name="_Toc132361945"/>
      <w:r>
        <w:t>Критерии успешности проведения тестов</w:t>
      </w:r>
      <w:bookmarkEnd w:id="592"/>
      <w:bookmarkEnd w:id="593"/>
    </w:p>
    <w:p w14:paraId="507CA2DE" w14:textId="41F54A39" w:rsidR="00B172ED" w:rsidRPr="00510EB5" w:rsidDel="009F5B1F" w:rsidRDefault="00B172ED" w:rsidP="00B172ED">
      <w:pPr>
        <w:numPr>
          <w:ilvl w:val="0"/>
          <w:numId w:val="5"/>
        </w:numPr>
        <w:spacing w:line="288" w:lineRule="auto"/>
        <w:rPr>
          <w:del w:id="594" w:author="Николай Ульянов" w:date="2023-06-04T04:07:00Z"/>
        </w:rPr>
      </w:pPr>
      <w:del w:id="595" w:author="Николай Ульянов" w:date="2023-06-04T04:07:00Z">
        <w:r w:rsidRPr="00510EB5" w:rsidDel="009F5B1F">
          <w:delText>Производительность</w:delText>
        </w:r>
        <w:r w:rsidR="00D662FC" w:rsidRPr="00510EB5" w:rsidDel="009F5B1F">
          <w:delText xml:space="preserve"> утилизация ЦПУ не должна превышать 80 проц</w:delText>
        </w:r>
      </w:del>
      <w:ins w:id="596" w:author="Константин Брагин" w:date="2023-04-16T21:22:00Z">
        <w:del w:id="597" w:author="Николай Ульянов" w:date="2023-06-04T04:07:00Z">
          <w:r w:rsidR="009727FE" w:rsidDel="009F5B1F">
            <w:delText>ентов</w:delText>
          </w:r>
        </w:del>
      </w:ins>
    </w:p>
    <w:p w14:paraId="588101C7" w14:textId="34829771" w:rsidR="00B172ED" w:rsidRPr="00510EB5" w:rsidDel="009F5B1F" w:rsidRDefault="00B172ED" w:rsidP="00B172ED">
      <w:pPr>
        <w:numPr>
          <w:ilvl w:val="0"/>
          <w:numId w:val="5"/>
        </w:numPr>
        <w:spacing w:line="288" w:lineRule="auto"/>
        <w:rPr>
          <w:del w:id="598" w:author="Николай Ульянов" w:date="2023-06-04T04:07:00Z"/>
        </w:rPr>
      </w:pPr>
      <w:del w:id="599" w:author="Николай Ульянов" w:date="2023-06-04T04:07:00Z">
        <w:r w:rsidRPr="00510EB5" w:rsidDel="009F5B1F">
          <w:delText>Времена отклика 90% операций.</w:delText>
        </w:r>
      </w:del>
      <w:ins w:id="600" w:author="Константин Брагин" w:date="2023-04-16T21:22:00Z">
        <w:del w:id="601" w:author="Николай Ульянов" w:date="2023-06-04T04:07:00Z">
          <w:r w:rsidR="009727FE" w:rsidDel="009F5B1F">
            <w:delText xml:space="preserve"> (90% что?)</w:delText>
          </w:r>
        </w:del>
      </w:ins>
    </w:p>
    <w:p w14:paraId="682E150B" w14:textId="08C10D0A" w:rsidR="00B172ED" w:rsidRPr="00510EB5" w:rsidRDefault="00B172ED" w:rsidP="00B172ED">
      <w:pPr>
        <w:numPr>
          <w:ilvl w:val="0"/>
          <w:numId w:val="5"/>
        </w:numPr>
        <w:spacing w:line="288" w:lineRule="auto"/>
      </w:pPr>
      <w:del w:id="602" w:author="Николай Ульянов" w:date="2023-06-04T04:07:00Z">
        <w:r w:rsidRPr="00510EB5" w:rsidDel="009F5B1F">
          <w:delText>Использование ресурсов системы.</w:delText>
        </w:r>
      </w:del>
      <w:ins w:id="603" w:author="Константин Брагин" w:date="2023-04-16T21:30:00Z">
        <w:del w:id="604" w:author="Николай Ульянов" w:date="2023-06-04T04:07:00Z">
          <w:r w:rsidR="008B615E" w:rsidDel="009F5B1F">
            <w:delText xml:space="preserve"> (каких ресурсво)</w:delText>
          </w:r>
        </w:del>
      </w:ins>
      <w:ins w:id="605" w:author="Николай Ульянов" w:date="2023-06-04T04:07:00Z">
        <w:r w:rsidR="009F5B1F">
          <w:t>Время отклика системы не превышает 2</w:t>
        </w:r>
      </w:ins>
      <w:ins w:id="606" w:author="Николай Ульянов" w:date="2023-06-14T03:28:00Z">
        <w:r w:rsidR="00993BB0">
          <w:t>0</w:t>
        </w:r>
      </w:ins>
      <w:ins w:id="607" w:author="Николай Ульянов" w:date="2023-06-04T04:07:00Z">
        <w:r w:rsidR="009F5B1F">
          <w:t xml:space="preserve"> секунд для каждой транзакции</w:t>
        </w:r>
      </w:ins>
    </w:p>
    <w:p w14:paraId="4AEA3A76" w14:textId="77777777" w:rsidR="00B172ED" w:rsidRPr="00510EB5" w:rsidRDefault="00B172ED" w:rsidP="00B172ED">
      <w:pPr>
        <w:ind w:firstLine="709"/>
      </w:pPr>
      <w:r w:rsidRPr="00510EB5">
        <w:t>Тест считается успешным, если:</w:t>
      </w:r>
    </w:p>
    <w:p w14:paraId="16D19730" w14:textId="4EEE15CF" w:rsidR="00B172ED" w:rsidRPr="00510EB5" w:rsidRDefault="00B172ED" w:rsidP="00B172ED">
      <w:pPr>
        <w:numPr>
          <w:ilvl w:val="0"/>
          <w:numId w:val="5"/>
        </w:numPr>
      </w:pPr>
      <w:r w:rsidRPr="00510EB5">
        <w:t xml:space="preserve">В процессе тестирования запросы выполнялись с </w:t>
      </w:r>
      <w:del w:id="608" w:author="Константин Брагин" w:date="2023-04-16T21:30:00Z">
        <w:r w:rsidRPr="00510EB5" w:rsidDel="008B615E">
          <w:delText>частотой</w:delText>
        </w:r>
      </w:del>
      <w:ins w:id="609" w:author="Константин Брагин" w:date="2023-04-16T21:30:00Z">
        <w:r w:rsidR="008B615E">
          <w:t xml:space="preserve"> (интенсивностью)</w:t>
        </w:r>
      </w:ins>
      <w:r w:rsidRPr="00510EB5">
        <w:t xml:space="preserve">, соответствующей профилю тестирования </w:t>
      </w:r>
    </w:p>
    <w:p w14:paraId="01A1C982" w14:textId="3D15F4CD" w:rsidR="00B172ED" w:rsidRPr="00510EB5" w:rsidDel="00432E2B" w:rsidRDefault="00B172ED" w:rsidP="00B172ED">
      <w:pPr>
        <w:numPr>
          <w:ilvl w:val="0"/>
          <w:numId w:val="5"/>
        </w:numPr>
        <w:spacing w:line="288" w:lineRule="auto"/>
        <w:rPr>
          <w:del w:id="610" w:author="Николай Ульянов" w:date="2023-06-04T04:11:00Z"/>
        </w:rPr>
      </w:pPr>
      <w:del w:id="611" w:author="Николай Ульянов" w:date="2023-06-04T04:11:00Z">
        <w:r w:rsidRPr="00510EB5" w:rsidDel="00432E2B">
          <w:delText>По окончании теста получены данные по производительности Системы и по использованию системных ресурсов.</w:delText>
        </w:r>
      </w:del>
    </w:p>
    <w:p w14:paraId="36BC3520" w14:textId="50C529B4" w:rsidR="00B172ED" w:rsidRPr="00510EB5" w:rsidRDefault="00B172ED" w:rsidP="00B172ED">
      <w:pPr>
        <w:ind w:firstLine="709"/>
      </w:pPr>
      <w:r w:rsidRPr="00510EB5">
        <w:t xml:space="preserve">Критерии проверяются по данным, полученным за интервал стабилизированной нагрузки длительностью не менее </w:t>
      </w:r>
      <w:del w:id="612" w:author="Николай Ульянов" w:date="2023-06-04T04:07:00Z">
        <w:r w:rsidRPr="00510EB5" w:rsidDel="00CB33A5">
          <w:delText xml:space="preserve">60 </w:delText>
        </w:r>
      </w:del>
      <w:ins w:id="613" w:author="Николай Ульянов" w:date="2023-06-04T04:07:00Z">
        <w:r w:rsidR="00CB33A5">
          <w:t>90</w:t>
        </w:r>
        <w:r w:rsidR="00CB33A5" w:rsidRPr="00510EB5">
          <w:t xml:space="preserve"> </w:t>
        </w:r>
      </w:ins>
      <w:r w:rsidRPr="00510EB5">
        <w:t>минут.</w:t>
      </w:r>
    </w:p>
    <w:p w14:paraId="6D4EEF9B" w14:textId="77777777" w:rsidR="00B172ED" w:rsidRDefault="00B172ED" w:rsidP="00B172ED">
      <w:pPr>
        <w:pStyle w:val="1"/>
        <w:pageBreakBefore/>
        <w:numPr>
          <w:ilvl w:val="0"/>
          <w:numId w:val="1"/>
        </w:numPr>
        <w:tabs>
          <w:tab w:val="clear" w:pos="432"/>
          <w:tab w:val="num" w:pos="851"/>
        </w:tabs>
        <w:spacing w:before="240" w:after="120"/>
        <w:ind w:left="0" w:firstLine="567"/>
      </w:pPr>
      <w:bookmarkStart w:id="614" w:name="_Toc286833680"/>
      <w:bookmarkStart w:id="615" w:name="_Toc286833681"/>
      <w:bookmarkStart w:id="616" w:name="_Toc286833685"/>
      <w:bookmarkStart w:id="617" w:name="_Toc286833686"/>
      <w:bookmarkStart w:id="618" w:name="_Toc286833687"/>
      <w:bookmarkStart w:id="619" w:name="_Toc286833689"/>
      <w:bookmarkStart w:id="620" w:name="_Toc286833697"/>
      <w:bookmarkStart w:id="621" w:name="_Toc286833698"/>
      <w:bookmarkStart w:id="622" w:name="_Toc498688312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r>
        <w:lastRenderedPageBreak/>
        <w:t xml:space="preserve"> </w:t>
      </w:r>
      <w:bookmarkStart w:id="623" w:name="_Toc5471280"/>
      <w:bookmarkStart w:id="624" w:name="_Toc132361946"/>
      <w:r>
        <w:t>Мониторинг</w:t>
      </w:r>
      <w:bookmarkEnd w:id="622"/>
      <w:bookmarkEnd w:id="623"/>
      <w:bookmarkEnd w:id="624"/>
    </w:p>
    <w:p w14:paraId="084AF098" w14:textId="77777777" w:rsidR="00B172ED" w:rsidRDefault="00B172ED" w:rsidP="00B172ED">
      <w:pPr>
        <w:pStyle w:val="2"/>
        <w:numPr>
          <w:ilvl w:val="1"/>
          <w:numId w:val="1"/>
        </w:numPr>
        <w:tabs>
          <w:tab w:val="left" w:pos="993"/>
        </w:tabs>
        <w:spacing w:before="240" w:after="120"/>
        <w:ind w:left="0" w:firstLine="567"/>
      </w:pPr>
      <w:bookmarkStart w:id="625" w:name="_Toc498688313"/>
      <w:bookmarkStart w:id="626" w:name="_Toc5471281"/>
      <w:bookmarkStart w:id="627" w:name="_Toc132361947"/>
      <w:r>
        <w:t>Описание средств мониторинга</w:t>
      </w:r>
      <w:bookmarkEnd w:id="625"/>
      <w:bookmarkEnd w:id="626"/>
      <w:bookmarkEnd w:id="627"/>
    </w:p>
    <w:p w14:paraId="3DFC9E42" w14:textId="7335A37A" w:rsidR="00B172ED" w:rsidRPr="00432E2B" w:rsidDel="00432E2B" w:rsidRDefault="00B172ED">
      <w:pPr>
        <w:ind w:firstLine="0"/>
        <w:rPr>
          <w:del w:id="628" w:author="Николай Ульянов" w:date="2023-06-04T04:08:00Z"/>
        </w:rPr>
        <w:pPrChange w:id="629" w:author="Николай Ульянов" w:date="2023-06-04T04:10:00Z">
          <w:pPr/>
        </w:pPrChange>
      </w:pPr>
      <w:del w:id="630" w:author="Николай Ульянов" w:date="2023-06-04T04:08:00Z">
        <w:r w:rsidRPr="00DF6DFD" w:rsidDel="00432E2B">
          <w:delText>Для мониторинга аппаратных серверов используются стандартые средства и утилиты, входящие в состав операционной системы. Для</w:delText>
        </w:r>
        <w:r w:rsidRPr="00432E2B" w:rsidDel="00432E2B">
          <w:delText xml:space="preserve"> </w:delText>
        </w:r>
        <w:r w:rsidRPr="00DF6DFD" w:rsidDel="00432E2B">
          <w:delText>ОС</w:delText>
        </w:r>
        <w:r w:rsidRPr="00432E2B" w:rsidDel="00432E2B">
          <w:delText xml:space="preserve"> «</w:delText>
        </w:r>
        <w:r w:rsidRPr="009727FE" w:rsidDel="00432E2B">
          <w:rPr>
            <w:lang w:val="en-US"/>
            <w:rPrChange w:id="631" w:author="Константин Брагин" w:date="2023-04-16T21:18:00Z">
              <w:rPr/>
            </w:rPrChange>
          </w:rPr>
          <w:delText>Windows</w:delText>
        </w:r>
        <w:r w:rsidRPr="00432E2B" w:rsidDel="00432E2B">
          <w:delText xml:space="preserve">» </w:delText>
        </w:r>
        <w:r w:rsidRPr="00DF6DFD" w:rsidDel="00432E2B">
          <w:delText>таким</w:delText>
        </w:r>
        <w:r w:rsidRPr="00432E2B" w:rsidDel="00432E2B">
          <w:delText xml:space="preserve"> </w:delText>
        </w:r>
        <w:r w:rsidRPr="00DF6DFD" w:rsidDel="00432E2B">
          <w:delText>средством</w:delText>
        </w:r>
        <w:r w:rsidRPr="00432E2B" w:rsidDel="00432E2B">
          <w:delText xml:space="preserve"> </w:delText>
        </w:r>
        <w:r w:rsidRPr="00DF6DFD" w:rsidDel="00432E2B">
          <w:delText>является</w:delText>
        </w:r>
        <w:r w:rsidRPr="00432E2B" w:rsidDel="00432E2B">
          <w:delText xml:space="preserve"> </w:delText>
        </w:r>
        <w:r w:rsidRPr="009727FE" w:rsidDel="00432E2B">
          <w:rPr>
            <w:lang w:val="en-US"/>
            <w:rPrChange w:id="632" w:author="Константин Брагин" w:date="2023-04-16T21:18:00Z">
              <w:rPr/>
            </w:rPrChange>
          </w:rPr>
          <w:delText>Microsoft</w:delText>
        </w:r>
        <w:r w:rsidRPr="00432E2B" w:rsidDel="00432E2B">
          <w:delText xml:space="preserve"> </w:delText>
        </w:r>
        <w:r w:rsidRPr="009727FE" w:rsidDel="00432E2B">
          <w:rPr>
            <w:lang w:val="en-US"/>
            <w:rPrChange w:id="633" w:author="Константин Брагин" w:date="2023-04-16T21:18:00Z">
              <w:rPr/>
            </w:rPrChange>
          </w:rPr>
          <w:delText>Management</w:delText>
        </w:r>
        <w:r w:rsidRPr="00432E2B" w:rsidDel="00432E2B">
          <w:delText xml:space="preserve"> </w:delText>
        </w:r>
        <w:r w:rsidRPr="009727FE" w:rsidDel="00432E2B">
          <w:rPr>
            <w:lang w:val="en-US"/>
            <w:rPrChange w:id="634" w:author="Константин Брагин" w:date="2023-04-16T21:18:00Z">
              <w:rPr/>
            </w:rPrChange>
          </w:rPr>
          <w:delText>Console</w:delText>
        </w:r>
        <w:r w:rsidRPr="00432E2B" w:rsidDel="00432E2B">
          <w:delText xml:space="preserve"> (</w:delText>
        </w:r>
        <w:r w:rsidRPr="009727FE" w:rsidDel="00432E2B">
          <w:rPr>
            <w:lang w:val="en-US"/>
            <w:rPrChange w:id="635" w:author="Константин Брагин" w:date="2023-04-16T21:18:00Z">
              <w:rPr/>
            </w:rPrChange>
          </w:rPr>
          <w:delText>Performance</w:delText>
        </w:r>
        <w:r w:rsidRPr="00432E2B" w:rsidDel="00432E2B">
          <w:delText xml:space="preserve"> </w:delText>
        </w:r>
        <w:r w:rsidRPr="009727FE" w:rsidDel="00432E2B">
          <w:rPr>
            <w:lang w:val="en-US"/>
            <w:rPrChange w:id="636" w:author="Константин Брагин" w:date="2023-04-16T21:18:00Z">
              <w:rPr/>
            </w:rPrChange>
          </w:rPr>
          <w:delText>Manager</w:delText>
        </w:r>
        <w:r w:rsidRPr="00432E2B" w:rsidDel="00432E2B">
          <w:delText xml:space="preserve">). </w:delText>
        </w:r>
      </w:del>
    </w:p>
    <w:p w14:paraId="476306A4" w14:textId="77777777" w:rsidR="00432E2B" w:rsidRPr="00432E2B" w:rsidRDefault="00B172ED">
      <w:pPr>
        <w:ind w:firstLine="0"/>
        <w:rPr>
          <w:ins w:id="637" w:author="Николай Ульянов" w:date="2023-06-04T04:08:00Z"/>
          <w:rPrChange w:id="638" w:author="Николай Ульянов" w:date="2023-06-04T04:09:00Z">
            <w:rPr>
              <w:ins w:id="639" w:author="Николай Ульянов" w:date="2023-06-04T04:08:00Z"/>
              <w:lang w:val="en-US"/>
            </w:rPr>
          </w:rPrChange>
        </w:rPr>
        <w:pPrChange w:id="640" w:author="Николай Ульянов" w:date="2023-06-04T04:10:00Z">
          <w:pPr/>
        </w:pPrChange>
      </w:pPr>
      <w:del w:id="641" w:author="Николай Ульянов" w:date="2023-06-04T04:08:00Z">
        <w:r w:rsidRPr="00432E2B" w:rsidDel="00432E2B">
          <w:delText xml:space="preserve"> </w:delText>
        </w:r>
      </w:del>
    </w:p>
    <w:p w14:paraId="1F5015CE" w14:textId="59C721A8" w:rsidR="00B172ED" w:rsidRPr="00DF6DFD" w:rsidRDefault="00B172ED" w:rsidP="00DF6DFD">
      <w:r w:rsidRPr="00DF6DFD">
        <w:t>В качестве мониторингов по проекту предлагается использовать:</w:t>
      </w:r>
    </w:p>
    <w:p w14:paraId="5E6152C8" w14:textId="7BCBD7D4" w:rsidR="00B172ED" w:rsidRPr="00DF6DFD" w:rsidRDefault="00B172ED" w:rsidP="00DF6DFD">
      <w:del w:id="642" w:author="Николай Ульянов" w:date="2023-06-04T04:08:00Z">
        <w:r w:rsidRPr="00DF6DFD" w:rsidDel="00432E2B">
          <w:delText>Grafana+InfluxDB</w:delText>
        </w:r>
      </w:del>
      <w:ins w:id="643" w:author="Николай Ульянов" w:date="2023-06-04T04:08:00Z">
        <w:r w:rsidR="00432E2B">
          <w:rPr>
            <w:lang w:val="en-US"/>
          </w:rPr>
          <w:t>Load Runner Analysis</w:t>
        </w:r>
      </w:ins>
      <w:r w:rsidRPr="00DF6DFD">
        <w:t>.</w:t>
      </w:r>
    </w:p>
    <w:p w14:paraId="56B19F6B" w14:textId="77777777" w:rsidR="00B172ED" w:rsidRDefault="00B172ED" w:rsidP="00B172ED">
      <w:pPr>
        <w:pStyle w:val="2"/>
        <w:numPr>
          <w:ilvl w:val="1"/>
          <w:numId w:val="1"/>
        </w:numPr>
        <w:tabs>
          <w:tab w:val="left" w:pos="993"/>
        </w:tabs>
        <w:spacing w:before="240" w:after="120"/>
        <w:ind w:left="0" w:firstLine="567"/>
      </w:pPr>
      <w:bookmarkStart w:id="644" w:name="_Toc5471282"/>
      <w:bookmarkStart w:id="645" w:name="_Toc132361948"/>
      <w:r>
        <w:t>Описание мониторинга ресурсов</w:t>
      </w:r>
      <w:bookmarkEnd w:id="644"/>
      <w:bookmarkEnd w:id="645"/>
    </w:p>
    <w:p w14:paraId="773DA0C3" w14:textId="4F0058D1" w:rsidR="00B172ED" w:rsidRPr="00DF6DFD" w:rsidRDefault="00B172ED" w:rsidP="00B172ED">
      <w:r w:rsidRPr="00DF6DFD">
        <w:t>При проведении нагрузочного тестирования выполняется мониторинг следующих узлов системы:</w:t>
      </w:r>
      <w:del w:id="646" w:author="Николай Ульянов" w:date="2023-06-04T04:12:00Z">
        <w:r w:rsidRPr="00DF6DFD" w:rsidDel="00432E2B">
          <w:delText xml:space="preserve"> </w:delText>
        </w:r>
        <w:r w:rsidR="00DF6DFD" w:rsidDel="00432E2B">
          <w:rPr>
            <w:lang w:val="en-US"/>
          </w:rPr>
          <w:delText>Lenovo</w:delText>
        </w:r>
        <w:r w:rsidR="00DF6DFD" w:rsidRPr="00DF6DFD" w:rsidDel="00432E2B">
          <w:delText xml:space="preserve"> </w:delText>
        </w:r>
        <w:r w:rsidR="00DF6DFD" w:rsidDel="00432E2B">
          <w:rPr>
            <w:lang w:val="en-US"/>
          </w:rPr>
          <w:delText>Thinkpad</w:delText>
        </w:r>
        <w:r w:rsidR="00DF6DFD" w:rsidRPr="00DF6DFD" w:rsidDel="00432E2B">
          <w:delText xml:space="preserve"> </w:delText>
        </w:r>
        <w:r w:rsidR="00DF6DFD" w:rsidDel="00432E2B">
          <w:rPr>
            <w:lang w:val="en-US"/>
          </w:rPr>
          <w:delText>T</w:delText>
        </w:r>
        <w:r w:rsidR="00DF6DFD" w:rsidRPr="00DF6DFD" w:rsidDel="00432E2B">
          <w:delText xml:space="preserve">460; </w:delText>
        </w:r>
        <w:r w:rsidR="00DF6DFD" w:rsidDel="00432E2B">
          <w:rPr>
            <w:lang w:val="en-US"/>
          </w:rPr>
          <w:delText>CPU</w:delText>
        </w:r>
        <w:r w:rsidR="00DF6DFD" w:rsidRPr="00DF6DFD" w:rsidDel="00432E2B">
          <w:delText xml:space="preserve">; </w:delText>
        </w:r>
        <w:r w:rsidR="00DF6DFD" w:rsidDel="00432E2B">
          <w:rPr>
            <w:lang w:val="en-US"/>
          </w:rPr>
          <w:delText>RAM</w:delText>
        </w:r>
        <w:r w:rsidR="00DF6DFD" w:rsidRPr="00DF6DFD" w:rsidDel="00432E2B">
          <w:delText xml:space="preserve">; </w:delText>
        </w:r>
        <w:r w:rsidR="00DF6DFD" w:rsidDel="00432E2B">
          <w:rPr>
            <w:lang w:val="en-US"/>
          </w:rPr>
          <w:delText>SSD</w:delText>
        </w:r>
        <w:r w:rsidR="00DF6DFD" w:rsidRPr="00DF6DFD" w:rsidDel="00432E2B">
          <w:delText>;</w:delText>
        </w:r>
      </w:del>
      <w:r w:rsidR="00DF6DFD" w:rsidRPr="00DF6DFD">
        <w:t xml:space="preserve"> </w:t>
      </w:r>
      <w:ins w:id="647" w:author="Николай Ульянов" w:date="2023-06-04T04:12:00Z">
        <w:r w:rsidR="00432E2B">
          <w:t>С</w:t>
        </w:r>
      </w:ins>
      <w:del w:id="648" w:author="Николай Ульянов" w:date="2023-06-04T04:12:00Z">
        <w:r w:rsidR="00DF6DFD" w:rsidDel="00432E2B">
          <w:delText>с</w:delText>
        </w:r>
      </w:del>
      <w:r w:rsidR="00DF6DFD">
        <w:t>еть</w:t>
      </w:r>
      <w:r w:rsidR="00DF6DFD" w:rsidRPr="00DF6DFD">
        <w:t xml:space="preserve">. </w:t>
      </w:r>
      <w:r w:rsidRPr="00DF6DFD">
        <w:t>Времена отклика и производительность операций измеряются средствами НР PC.</w:t>
      </w:r>
      <w:del w:id="649" w:author="Николай Ульянов" w:date="2023-06-04T04:12:00Z">
        <w:r w:rsidRPr="00DF6DFD" w:rsidDel="00432E2B">
          <w:delText xml:space="preserve"> Утилизация аппаратных ресурсов собирается системой мониторинга Grafana+InfluxDB</w:delText>
        </w:r>
      </w:del>
      <w:r w:rsidRPr="00DF6DFD">
        <w:t>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DF6DFD">
        <w:rPr>
          <w:i/>
        </w:rPr>
        <w:t>.</w:t>
      </w:r>
    </w:p>
    <w:p w14:paraId="124D5154" w14:textId="77777777" w:rsidR="00705A79" w:rsidRDefault="00705A79" w:rsidP="00B172ED">
      <w:pPr>
        <w:rPr>
          <w:rStyle w:val="Info"/>
          <w:i w:val="0"/>
          <w:highlight w:val="lightGray"/>
        </w:rPr>
      </w:pPr>
    </w:p>
    <w:p w14:paraId="3B35B9FD" w14:textId="77777777" w:rsidR="00B172ED" w:rsidRPr="00510EB5" w:rsidRDefault="00B172ED" w:rsidP="00B172ED">
      <w:pPr>
        <w:rPr>
          <w:rStyle w:val="Info"/>
          <w:i w:val="0"/>
          <w:color w:val="auto"/>
        </w:rPr>
      </w:pPr>
      <w:r w:rsidRPr="00510EB5">
        <w:rPr>
          <w:rStyle w:val="Info"/>
          <w:i w:val="0"/>
          <w:color w:val="auto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14:paraId="172CFAC6" w14:textId="77777777" w:rsidR="00B172ED" w:rsidRPr="00510EB5" w:rsidRDefault="00B172ED" w:rsidP="00B172ED">
      <w:pPr>
        <w:rPr>
          <w:rStyle w:val="Info"/>
          <w:b/>
          <w:i w:val="0"/>
          <w:color w:val="auto"/>
        </w:rPr>
      </w:pPr>
    </w:p>
    <w:p w14:paraId="339D4BEE" w14:textId="07919BE6" w:rsidR="00B172ED" w:rsidRPr="00510EB5" w:rsidDel="00432E2B" w:rsidRDefault="00B172ED" w:rsidP="00B172ED">
      <w:pPr>
        <w:rPr>
          <w:del w:id="650" w:author="Николай Ульянов" w:date="2023-06-04T04:11:00Z"/>
          <w:rStyle w:val="Info"/>
          <w:b/>
          <w:i w:val="0"/>
          <w:color w:val="auto"/>
        </w:rPr>
      </w:pPr>
      <w:del w:id="651" w:author="Николай Ульянов" w:date="2023-06-04T04:11:00Z">
        <w:r w:rsidRPr="00510EB5" w:rsidDel="00432E2B">
          <w:rPr>
            <w:rStyle w:val="Info"/>
            <w:b/>
            <w:i w:val="0"/>
            <w:color w:val="auto"/>
          </w:rPr>
          <w:delText>Процессор:</w:delText>
        </w:r>
      </w:del>
    </w:p>
    <w:p w14:paraId="3476C6AC" w14:textId="7816730F" w:rsidR="00B172ED" w:rsidRPr="00510EB5" w:rsidDel="00432E2B" w:rsidRDefault="00B172ED" w:rsidP="00B172ED">
      <w:pPr>
        <w:pStyle w:val="-1"/>
        <w:rPr>
          <w:del w:id="652" w:author="Николай Ульянов" w:date="2023-06-04T04:11:00Z"/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del w:id="653" w:author="Николай Ульянов" w:date="2023-06-04T04:11:00Z">
        <w:r w:rsidRPr="00510EB5" w:rsidDel="00432E2B">
          <w:rPr>
            <w:rStyle w:val="Info"/>
            <w:rFonts w:ascii="Times New Roman" w:hAnsi="Times New Roman"/>
            <w:i w:val="0"/>
            <w:noProof/>
            <w:color w:val="auto"/>
            <w:sz w:val="24"/>
            <w:szCs w:val="24"/>
          </w:rPr>
          <w:delText xml:space="preserve">утилизация процессора </w:delText>
        </w:r>
      </w:del>
    </w:p>
    <w:p w14:paraId="4BB08CD3" w14:textId="1049029C" w:rsidR="00B172ED" w:rsidRPr="00510EB5" w:rsidDel="00432E2B" w:rsidRDefault="00B172ED" w:rsidP="00B172ED">
      <w:pPr>
        <w:rPr>
          <w:del w:id="654" w:author="Николай Ульянов" w:date="2023-06-04T04:11:00Z"/>
          <w:rStyle w:val="Info"/>
          <w:i w:val="0"/>
          <w:color w:val="auto"/>
        </w:rPr>
      </w:pPr>
    </w:p>
    <w:p w14:paraId="4F175A69" w14:textId="5BF5CD66" w:rsidR="00B172ED" w:rsidRPr="00510EB5" w:rsidDel="00432E2B" w:rsidRDefault="00B172ED" w:rsidP="00B172ED">
      <w:pPr>
        <w:rPr>
          <w:del w:id="655" w:author="Николай Ульянов" w:date="2023-06-04T04:11:00Z"/>
          <w:rStyle w:val="Info"/>
          <w:b/>
          <w:i w:val="0"/>
          <w:color w:val="auto"/>
        </w:rPr>
      </w:pPr>
      <w:del w:id="656" w:author="Николай Ульянов" w:date="2023-06-04T04:11:00Z">
        <w:r w:rsidRPr="00510EB5" w:rsidDel="00432E2B">
          <w:rPr>
            <w:rStyle w:val="Info"/>
            <w:b/>
            <w:i w:val="0"/>
            <w:color w:val="auto"/>
          </w:rPr>
          <w:delText>Память:</w:delText>
        </w:r>
      </w:del>
    </w:p>
    <w:p w14:paraId="4DF44D3A" w14:textId="7FD59AC4" w:rsidR="00B172ED" w:rsidRPr="00510EB5" w:rsidDel="00432E2B" w:rsidRDefault="00B172ED" w:rsidP="00B172ED">
      <w:pPr>
        <w:pStyle w:val="-1"/>
        <w:rPr>
          <w:del w:id="657" w:author="Николай Ульянов" w:date="2023-06-04T04:11:00Z"/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del w:id="658" w:author="Николай Ульянов" w:date="2023-06-04T04:11:00Z">
        <w:r w:rsidRPr="00510EB5" w:rsidDel="00432E2B">
          <w:rPr>
            <w:rStyle w:val="Info"/>
            <w:rFonts w:ascii="Times New Roman" w:hAnsi="Times New Roman"/>
            <w:i w:val="0"/>
            <w:noProof/>
            <w:color w:val="auto"/>
            <w:sz w:val="24"/>
            <w:szCs w:val="24"/>
          </w:rPr>
          <w:delText>свободная память;</w:delText>
        </w:r>
      </w:del>
    </w:p>
    <w:p w14:paraId="3043972B" w14:textId="409F53CE" w:rsidR="00B172ED" w:rsidRPr="00510EB5" w:rsidDel="00432E2B" w:rsidRDefault="00B172ED" w:rsidP="00B172ED">
      <w:pPr>
        <w:rPr>
          <w:del w:id="659" w:author="Николай Ульянов" w:date="2023-06-04T04:11:00Z"/>
          <w:rStyle w:val="Info"/>
          <w:i w:val="0"/>
          <w:color w:val="auto"/>
        </w:rPr>
      </w:pPr>
    </w:p>
    <w:p w14:paraId="2C0B1215" w14:textId="3B5ED064" w:rsidR="00B172ED" w:rsidRPr="00510EB5" w:rsidDel="00432E2B" w:rsidRDefault="00B172ED" w:rsidP="00B172ED">
      <w:pPr>
        <w:rPr>
          <w:del w:id="660" w:author="Николай Ульянов" w:date="2023-06-04T04:11:00Z"/>
          <w:rStyle w:val="Info"/>
          <w:b/>
          <w:i w:val="0"/>
          <w:color w:val="auto"/>
        </w:rPr>
      </w:pPr>
      <w:del w:id="661" w:author="Николай Ульянов" w:date="2023-06-04T04:11:00Z">
        <w:r w:rsidRPr="00510EB5" w:rsidDel="00432E2B">
          <w:rPr>
            <w:rStyle w:val="Info"/>
            <w:b/>
            <w:i w:val="0"/>
            <w:color w:val="auto"/>
          </w:rPr>
          <w:delText>Диск:</w:delText>
        </w:r>
      </w:del>
    </w:p>
    <w:p w14:paraId="3FC171B7" w14:textId="748DD89D" w:rsidR="00B172ED" w:rsidRPr="00510EB5" w:rsidDel="00432E2B" w:rsidRDefault="00B172ED" w:rsidP="00510EB5">
      <w:pPr>
        <w:pStyle w:val="-1"/>
        <w:rPr>
          <w:del w:id="662" w:author="Николай Ульянов" w:date="2023-06-04T04:11:00Z"/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del w:id="663" w:author="Николай Ульянов" w:date="2023-06-04T04:11:00Z">
        <w:r w:rsidRPr="00510EB5" w:rsidDel="00432E2B">
          <w:rPr>
            <w:rStyle w:val="Info"/>
            <w:rFonts w:ascii="Times New Roman" w:hAnsi="Times New Roman"/>
            <w:i w:val="0"/>
            <w:noProof/>
            <w:color w:val="auto"/>
            <w:sz w:val="24"/>
            <w:szCs w:val="24"/>
          </w:rPr>
          <w:delText xml:space="preserve">количество операций чтения/записи в секунду по </w:delText>
        </w:r>
        <w:r w:rsidR="00DF6DFD" w:rsidRPr="00510EB5" w:rsidDel="00432E2B">
          <w:rPr>
            <w:rStyle w:val="Info"/>
            <w:rFonts w:ascii="Times New Roman" w:hAnsi="Times New Roman"/>
            <w:i w:val="0"/>
            <w:noProof/>
            <w:color w:val="auto"/>
            <w:sz w:val="24"/>
            <w:szCs w:val="24"/>
          </w:rPr>
          <w:delText>диску</w:delText>
        </w:r>
        <w:r w:rsidRPr="00510EB5" w:rsidDel="00432E2B">
          <w:rPr>
            <w:rStyle w:val="Info"/>
            <w:rFonts w:ascii="Times New Roman" w:hAnsi="Times New Roman"/>
            <w:i w:val="0"/>
            <w:noProof/>
            <w:color w:val="auto"/>
            <w:sz w:val="24"/>
            <w:szCs w:val="24"/>
          </w:rPr>
          <w:delText>;</w:delText>
        </w:r>
      </w:del>
    </w:p>
    <w:p w14:paraId="7B345B42" w14:textId="77777777" w:rsidR="00DF6DFD" w:rsidRPr="00510EB5" w:rsidRDefault="00DF6DFD" w:rsidP="00DF6DFD">
      <w:pPr>
        <w:pStyle w:val="-1"/>
        <w:numPr>
          <w:ilvl w:val="0"/>
          <w:numId w:val="0"/>
        </w:numPr>
        <w:ind w:left="708"/>
        <w:rPr>
          <w:rStyle w:val="Info"/>
          <w:rFonts w:ascii="Times New Roman" w:hAnsi="Times New Roman"/>
          <w:b/>
          <w:i w:val="0"/>
          <w:noProof/>
          <w:color w:val="auto"/>
          <w:sz w:val="24"/>
          <w:szCs w:val="24"/>
        </w:rPr>
      </w:pPr>
      <w:r w:rsidRPr="00510EB5">
        <w:rPr>
          <w:rStyle w:val="Info"/>
          <w:rFonts w:ascii="Times New Roman" w:hAnsi="Times New Roman"/>
          <w:b/>
          <w:i w:val="0"/>
          <w:noProof/>
          <w:color w:val="auto"/>
          <w:sz w:val="24"/>
          <w:szCs w:val="24"/>
        </w:rPr>
        <w:t>Сеть :</w:t>
      </w:r>
    </w:p>
    <w:p w14:paraId="229DF4C1" w14:textId="77EFA9EE" w:rsidR="00DF6DFD" w:rsidRDefault="00510EB5" w:rsidP="00510EB5">
      <w:pPr>
        <w:pStyle w:val="-1"/>
        <w:numPr>
          <w:ilvl w:val="0"/>
          <w:numId w:val="19"/>
        </w:numPr>
        <w:rPr>
          <w:rStyle w:val="Info"/>
          <w:i w:val="0"/>
          <w:color w:val="auto"/>
        </w:rPr>
      </w:pPr>
      <w:del w:id="664" w:author="Николай Ульянов" w:date="2023-06-14T03:29:00Z">
        <w:r w:rsidRPr="00510EB5" w:rsidDel="00993BB0">
          <w:rPr>
            <w:rStyle w:val="Info"/>
            <w:i w:val="0"/>
            <w:color w:val="auto"/>
          </w:rPr>
          <w:delText>Отправка и получение пакетов</w:delText>
        </w:r>
      </w:del>
      <w:ins w:id="665" w:author="Николай Ульянов" w:date="2023-06-14T03:29:00Z">
        <w:r w:rsidR="00993BB0">
          <w:rPr>
            <w:rStyle w:val="Info"/>
            <w:i w:val="0"/>
            <w:color w:val="auto"/>
            <w:lang w:val="en-US"/>
          </w:rPr>
          <w:t xml:space="preserve">Connections Per Second </w:t>
        </w:r>
      </w:ins>
    </w:p>
    <w:p w14:paraId="20C35AAB" w14:textId="77777777" w:rsidR="00510EB5" w:rsidRDefault="00510EB5" w:rsidP="00510EB5">
      <w:pPr>
        <w:pStyle w:val="-1"/>
        <w:numPr>
          <w:ilvl w:val="0"/>
          <w:numId w:val="0"/>
        </w:numPr>
        <w:ind w:left="1068" w:hanging="360"/>
        <w:rPr>
          <w:rStyle w:val="Info"/>
          <w:i w:val="0"/>
          <w:color w:val="auto"/>
        </w:rPr>
      </w:pPr>
    </w:p>
    <w:p w14:paraId="017A21B3" w14:textId="77777777" w:rsidR="00510EB5" w:rsidRDefault="00510EB5" w:rsidP="00510EB5">
      <w:pPr>
        <w:pStyle w:val="-1"/>
        <w:numPr>
          <w:ilvl w:val="0"/>
          <w:numId w:val="0"/>
        </w:numPr>
        <w:ind w:left="1068" w:hanging="360"/>
        <w:rPr>
          <w:rStyle w:val="Info"/>
          <w:i w:val="0"/>
          <w:color w:val="auto"/>
        </w:rPr>
      </w:pPr>
    </w:p>
    <w:p w14:paraId="456B7FC2" w14:textId="77777777" w:rsidR="00510EB5" w:rsidRDefault="00510EB5" w:rsidP="00510EB5">
      <w:pPr>
        <w:pStyle w:val="-1"/>
        <w:numPr>
          <w:ilvl w:val="0"/>
          <w:numId w:val="0"/>
        </w:numPr>
        <w:ind w:left="1068" w:hanging="360"/>
        <w:rPr>
          <w:rStyle w:val="Info"/>
          <w:i w:val="0"/>
          <w:color w:val="auto"/>
        </w:rPr>
      </w:pPr>
    </w:p>
    <w:p w14:paraId="48110401" w14:textId="77777777" w:rsidR="00510EB5" w:rsidRDefault="00510EB5" w:rsidP="00510EB5">
      <w:pPr>
        <w:pStyle w:val="-1"/>
        <w:numPr>
          <w:ilvl w:val="0"/>
          <w:numId w:val="0"/>
        </w:numPr>
        <w:ind w:left="1068" w:hanging="360"/>
        <w:rPr>
          <w:rStyle w:val="Info"/>
          <w:i w:val="0"/>
          <w:color w:val="auto"/>
        </w:rPr>
      </w:pPr>
    </w:p>
    <w:p w14:paraId="4FD36717" w14:textId="77777777" w:rsidR="00510EB5" w:rsidRPr="00510EB5" w:rsidRDefault="00510EB5" w:rsidP="00510EB5">
      <w:pPr>
        <w:pStyle w:val="-1"/>
        <w:numPr>
          <w:ilvl w:val="0"/>
          <w:numId w:val="0"/>
        </w:numPr>
        <w:ind w:left="1068" w:hanging="360"/>
        <w:rPr>
          <w:rStyle w:val="Info"/>
          <w:i w:val="0"/>
          <w:color w:val="auto"/>
        </w:rPr>
      </w:pPr>
    </w:p>
    <w:p w14:paraId="7C26B731" w14:textId="77777777" w:rsidR="00B172ED" w:rsidRDefault="00B172ED" w:rsidP="00B172ED">
      <w:pPr>
        <w:pStyle w:val="2"/>
        <w:numPr>
          <w:ilvl w:val="1"/>
          <w:numId w:val="1"/>
        </w:numPr>
        <w:tabs>
          <w:tab w:val="left" w:pos="993"/>
        </w:tabs>
        <w:spacing w:before="240" w:after="120"/>
        <w:ind w:left="0" w:firstLine="567"/>
        <w:rPr>
          <w:rStyle w:val="Info"/>
        </w:rPr>
      </w:pPr>
      <w:bookmarkStart w:id="666" w:name="_Toc498688315"/>
      <w:bookmarkStart w:id="667" w:name="_Toc5471283"/>
      <w:bookmarkStart w:id="668" w:name="_Toc132361949"/>
      <w:r>
        <w:t xml:space="preserve">Описание измерений </w:t>
      </w:r>
      <w:r w:rsidRPr="002B4C81">
        <w:t>Бизнес-характеристик</w:t>
      </w:r>
      <w:bookmarkEnd w:id="666"/>
      <w:bookmarkEnd w:id="667"/>
      <w:bookmarkEnd w:id="668"/>
    </w:p>
    <w:p w14:paraId="744ECAD5" w14:textId="77777777" w:rsidR="00510EB5" w:rsidRDefault="00B172ED" w:rsidP="00215EE7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510EB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Количество пользователей </w:t>
      </w:r>
    </w:p>
    <w:p w14:paraId="0DC84D49" w14:textId="77777777" w:rsidR="00B172ED" w:rsidRPr="00510EB5" w:rsidRDefault="00B172ED" w:rsidP="00215EE7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510EB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выполняемых операций (интенсивность);</w:t>
      </w:r>
    </w:p>
    <w:p w14:paraId="58499F64" w14:textId="77777777" w:rsidR="00B172ED" w:rsidRPr="00510EB5" w:rsidRDefault="00B172ED" w:rsidP="00B172ED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510EB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отклика (максимальное, минимальное, среднее);</w:t>
      </w:r>
    </w:p>
    <w:p w14:paraId="1B74B02C" w14:textId="77777777" w:rsidR="00B172ED" w:rsidRPr="00510EB5" w:rsidRDefault="00B172ED" w:rsidP="00B172ED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510EB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превышений времени отклика;</w:t>
      </w:r>
    </w:p>
    <w:p w14:paraId="66975096" w14:textId="77777777" w:rsidR="00B172ED" w:rsidRPr="00510EB5" w:rsidRDefault="00B172ED" w:rsidP="00B172ED">
      <w:pPr>
        <w:pStyle w:val="-1"/>
        <w:rPr>
          <w:rStyle w:val="Info"/>
          <w:rFonts w:ascii="Times New Roman" w:hAnsi="Times New Roman"/>
          <w:noProof/>
          <w:color w:val="auto"/>
          <w:sz w:val="24"/>
          <w:szCs w:val="24"/>
        </w:rPr>
      </w:pPr>
      <w:r w:rsidRPr="00510EB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исполнения операций;</w:t>
      </w:r>
    </w:p>
    <w:p w14:paraId="55FB8B11" w14:textId="4326E714" w:rsidR="00510EB5" w:rsidRPr="00510EB5" w:rsidDel="00432E2B" w:rsidRDefault="00510EB5" w:rsidP="00B172ED">
      <w:pPr>
        <w:pStyle w:val="-1"/>
        <w:rPr>
          <w:del w:id="669" w:author="Николай Ульянов" w:date="2023-06-04T04:13:00Z"/>
          <w:rStyle w:val="Info"/>
          <w:rFonts w:ascii="Times New Roman" w:hAnsi="Times New Roman"/>
          <w:noProof/>
          <w:color w:val="auto"/>
          <w:sz w:val="24"/>
          <w:szCs w:val="24"/>
        </w:rPr>
      </w:pPr>
      <w:del w:id="670" w:author="Николай Ульянов" w:date="2023-06-04T04:13:00Z">
        <w:r w:rsidDel="00432E2B">
          <w:rPr>
            <w:rStyle w:val="Info"/>
            <w:rFonts w:ascii="Times New Roman" w:hAnsi="Times New Roman"/>
            <w:i w:val="0"/>
            <w:noProof/>
            <w:color w:val="auto"/>
            <w:sz w:val="24"/>
            <w:szCs w:val="24"/>
          </w:rPr>
          <w:delText>Уровень загруженности аппаратной части тестового стенда</w:delText>
        </w:r>
      </w:del>
    </w:p>
    <w:p w14:paraId="2E12FFB1" w14:textId="77777777" w:rsidR="00705A79" w:rsidRPr="00510EB5" w:rsidRDefault="00705A79" w:rsidP="00705A79">
      <w:pPr>
        <w:pStyle w:val="-1"/>
        <w:numPr>
          <w:ilvl w:val="0"/>
          <w:numId w:val="0"/>
        </w:numP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  <w:highlight w:val="yellow"/>
        </w:rPr>
      </w:pPr>
    </w:p>
    <w:p w14:paraId="29E7EE16" w14:textId="77777777" w:rsidR="00B172ED" w:rsidRDefault="00B172ED" w:rsidP="00B172ED">
      <w:pPr>
        <w:pStyle w:val="1"/>
        <w:pageBreakBefore/>
        <w:numPr>
          <w:ilvl w:val="0"/>
          <w:numId w:val="1"/>
        </w:numPr>
        <w:spacing w:before="240" w:after="120"/>
      </w:pPr>
      <w:bookmarkStart w:id="671" w:name="_Toc286064886"/>
      <w:bookmarkStart w:id="672" w:name="_Toc286065916"/>
      <w:bookmarkStart w:id="673" w:name="_Toc286064890"/>
      <w:bookmarkStart w:id="674" w:name="_Toc286065920"/>
      <w:bookmarkStart w:id="675" w:name="_Toc286064891"/>
      <w:bookmarkStart w:id="676" w:name="_Toc286065921"/>
      <w:bookmarkStart w:id="677" w:name="_Toc286064893"/>
      <w:bookmarkStart w:id="678" w:name="_Toc286065923"/>
      <w:bookmarkStart w:id="679" w:name="_Toc286064894"/>
      <w:bookmarkStart w:id="680" w:name="_Toc286065924"/>
      <w:bookmarkStart w:id="681" w:name="_Toc286064896"/>
      <w:bookmarkStart w:id="682" w:name="_Toc286065926"/>
      <w:bookmarkStart w:id="683" w:name="_Toc94531721"/>
      <w:bookmarkStart w:id="684" w:name="_Toc94599376"/>
      <w:bookmarkStart w:id="685" w:name="_Toc286331551"/>
      <w:bookmarkStart w:id="686" w:name="_Toc5471284"/>
      <w:bookmarkStart w:id="687" w:name="_Toc13236195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r>
        <w:lastRenderedPageBreak/>
        <w:t>Материалы, подлежащие сдаче</w:t>
      </w:r>
      <w:bookmarkEnd w:id="683"/>
      <w:bookmarkEnd w:id="684"/>
      <w:bookmarkEnd w:id="685"/>
      <w:bookmarkEnd w:id="686"/>
      <w:bookmarkEnd w:id="687"/>
    </w:p>
    <w:p w14:paraId="41A59217" w14:textId="77777777" w:rsidR="00B172ED" w:rsidRDefault="00B172ED" w:rsidP="00B172E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14:paraId="07E25CDE" w14:textId="77777777" w:rsidR="00B172ED" w:rsidRPr="00C03CDF" w:rsidRDefault="00B172ED" w:rsidP="00B172E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B172ED" w:rsidRPr="00851040" w14:paraId="7DF5AB5B" w14:textId="77777777" w:rsidTr="00E05436">
        <w:trPr>
          <w:cantSplit/>
        </w:trPr>
        <w:tc>
          <w:tcPr>
            <w:tcW w:w="2165" w:type="dxa"/>
          </w:tcPr>
          <w:p w14:paraId="12116254" w14:textId="77777777" w:rsidR="00B172ED" w:rsidRPr="00851040" w:rsidRDefault="00B172ED" w:rsidP="00E05436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14:paraId="3FF5F467" w14:textId="77777777" w:rsidR="00B172ED" w:rsidRPr="00851040" w:rsidRDefault="00B172ED" w:rsidP="00E05436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14:paraId="59ADDC9F" w14:textId="77777777" w:rsidR="00B172ED" w:rsidRPr="00851040" w:rsidRDefault="00B172ED" w:rsidP="00E05436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B172ED" w14:paraId="481177C4" w14:textId="77777777" w:rsidTr="00E05436">
        <w:trPr>
          <w:cantSplit/>
        </w:trPr>
        <w:tc>
          <w:tcPr>
            <w:tcW w:w="2165" w:type="dxa"/>
          </w:tcPr>
          <w:p w14:paraId="54BBBBF7" w14:textId="77777777" w:rsidR="00B172ED" w:rsidRDefault="00B172ED" w:rsidP="00E05436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14:paraId="4126E0F3" w14:textId="7E9DECF5" w:rsidR="00B172ED" w:rsidRPr="00A50972" w:rsidRDefault="00A50972" w:rsidP="00E05436">
            <w:pPr>
              <w:spacing w:line="240" w:lineRule="auto"/>
              <w:ind w:firstLine="0"/>
              <w:rPr>
                <w:lang w:val="en-US"/>
              </w:rPr>
            </w:pPr>
            <w:del w:id="688" w:author="Николай Ульянов" w:date="2023-06-13T20:51:00Z">
              <w:r w:rsidDel="00807FFC">
                <w:rPr>
                  <w:lang w:val="en-US"/>
                </w:rPr>
                <w:delText>15</w:delText>
              </w:r>
            </w:del>
            <w:ins w:id="689" w:author="Николай Ульянов" w:date="2023-06-13T20:51:00Z">
              <w:r w:rsidR="00807FFC">
                <w:rPr>
                  <w:lang w:val="en-US"/>
                </w:rPr>
                <w:t>13</w:t>
              </w:r>
            </w:ins>
            <w:r>
              <w:rPr>
                <w:lang w:val="en-US"/>
              </w:rPr>
              <w:t>.0</w:t>
            </w:r>
            <w:ins w:id="690" w:author="Николай Ульянов" w:date="2023-06-13T20:51:00Z">
              <w:r w:rsidR="00807FFC">
                <w:rPr>
                  <w:lang w:val="en-US"/>
                </w:rPr>
                <w:t>6</w:t>
              </w:r>
            </w:ins>
            <w:del w:id="691" w:author="Николай Ульянов" w:date="2023-06-13T20:51:00Z">
              <w:r w:rsidDel="00807FFC">
                <w:rPr>
                  <w:lang w:val="en-US"/>
                </w:rPr>
                <w:delText>4</w:delText>
              </w:r>
            </w:del>
            <w:r>
              <w:rPr>
                <w:lang w:val="en-US"/>
              </w:rPr>
              <w:t>.23</w:t>
            </w:r>
          </w:p>
        </w:tc>
        <w:tc>
          <w:tcPr>
            <w:tcW w:w="5210" w:type="dxa"/>
          </w:tcPr>
          <w:p w14:paraId="0B90AB8A" w14:textId="77777777" w:rsidR="00B172ED" w:rsidRDefault="00B172ED" w:rsidP="00E05436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B172ED" w14:paraId="74B9CC83" w14:textId="77777777" w:rsidTr="00E05436">
        <w:trPr>
          <w:cantSplit/>
        </w:trPr>
        <w:tc>
          <w:tcPr>
            <w:tcW w:w="2165" w:type="dxa"/>
          </w:tcPr>
          <w:p w14:paraId="612C819A" w14:textId="77777777" w:rsidR="00B172ED" w:rsidRDefault="00B172ED" w:rsidP="00E05436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0374E444" w14:textId="3F70973F" w:rsidR="00B172ED" w:rsidRPr="00A50972" w:rsidRDefault="00A50972" w:rsidP="00E05436">
            <w:pPr>
              <w:spacing w:line="240" w:lineRule="auto"/>
              <w:ind w:firstLine="0"/>
              <w:rPr>
                <w:lang w:val="en-US"/>
              </w:rPr>
            </w:pPr>
            <w:del w:id="692" w:author="Николай Ульянов" w:date="2023-06-13T20:51:00Z">
              <w:r w:rsidDel="00807FFC">
                <w:rPr>
                  <w:lang w:val="en-US"/>
                </w:rPr>
                <w:delText>15</w:delText>
              </w:r>
            </w:del>
            <w:ins w:id="693" w:author="Николай Ульянов" w:date="2023-06-13T20:51:00Z">
              <w:r w:rsidR="00807FFC">
                <w:rPr>
                  <w:lang w:val="en-US"/>
                </w:rPr>
                <w:t>13</w:t>
              </w:r>
            </w:ins>
            <w:r>
              <w:rPr>
                <w:lang w:val="en-US"/>
              </w:rPr>
              <w:t>.0</w:t>
            </w:r>
            <w:ins w:id="694" w:author="Николай Ульянов" w:date="2023-06-13T20:51:00Z">
              <w:r w:rsidR="00807FFC">
                <w:rPr>
                  <w:lang w:val="en-US"/>
                </w:rPr>
                <w:t>6</w:t>
              </w:r>
            </w:ins>
            <w:del w:id="695" w:author="Николай Ульянов" w:date="2023-06-13T20:51:00Z">
              <w:r w:rsidDel="00807FFC">
                <w:rPr>
                  <w:lang w:val="en-US"/>
                </w:rPr>
                <w:delText>4</w:delText>
              </w:r>
            </w:del>
            <w:r>
              <w:rPr>
                <w:lang w:val="en-US"/>
              </w:rPr>
              <w:t>.23</w:t>
            </w:r>
          </w:p>
        </w:tc>
        <w:tc>
          <w:tcPr>
            <w:tcW w:w="5210" w:type="dxa"/>
          </w:tcPr>
          <w:p w14:paraId="3665A6B9" w14:textId="77777777" w:rsidR="00B172ED" w:rsidRDefault="00B172ED" w:rsidP="00E05436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3300EE" w:rsidDel="003300EE" w14:paraId="64FA5A63" w14:textId="7A012F4C" w:rsidTr="00E05436">
        <w:trPr>
          <w:cantSplit/>
          <w:del w:id="696" w:author="Николай Ульянов" w:date="2023-06-13T20:43:00Z"/>
        </w:trPr>
        <w:tc>
          <w:tcPr>
            <w:tcW w:w="2165" w:type="dxa"/>
          </w:tcPr>
          <w:p w14:paraId="16E7BE78" w14:textId="478874D8" w:rsidR="003300EE" w:rsidDel="003300EE" w:rsidRDefault="003300EE" w:rsidP="003300EE">
            <w:pPr>
              <w:spacing w:line="240" w:lineRule="auto"/>
              <w:ind w:firstLine="0"/>
              <w:rPr>
                <w:del w:id="697" w:author="Николай Ульянов" w:date="2023-06-13T20:43:00Z"/>
              </w:rPr>
            </w:pPr>
            <w:del w:id="698" w:author="Николай Ульянов" w:date="2023-06-13T20:43:00Z">
              <w:r w:rsidDel="003300EE">
                <w:delText xml:space="preserve">Средства нагрузочного </w:delText>
              </w:r>
              <w:r w:rsidRPr="00292E14" w:rsidDel="003300EE">
                <w:delText>тестирования с исходными кодами</w:delText>
              </w:r>
            </w:del>
          </w:p>
        </w:tc>
        <w:tc>
          <w:tcPr>
            <w:tcW w:w="1984" w:type="dxa"/>
          </w:tcPr>
          <w:p w14:paraId="5382C541" w14:textId="23A01FC1" w:rsidR="003300EE" w:rsidRPr="00271E5A" w:rsidDel="003300EE" w:rsidRDefault="003300EE" w:rsidP="003300EE">
            <w:pPr>
              <w:spacing w:line="240" w:lineRule="auto"/>
              <w:ind w:firstLine="0"/>
              <w:rPr>
                <w:del w:id="699" w:author="Николай Ульянов" w:date="2023-06-13T20:43:00Z"/>
              </w:rPr>
            </w:pPr>
          </w:p>
        </w:tc>
        <w:tc>
          <w:tcPr>
            <w:tcW w:w="5210" w:type="dxa"/>
          </w:tcPr>
          <w:p w14:paraId="5AD62946" w14:textId="50EEF386" w:rsidR="003300EE" w:rsidDel="003300EE" w:rsidRDefault="003300EE" w:rsidP="003300EE">
            <w:pPr>
              <w:spacing w:line="240" w:lineRule="auto"/>
              <w:ind w:firstLine="0"/>
              <w:rPr>
                <w:del w:id="700" w:author="Николай Ульянов" w:date="2023-06-13T20:43:00Z"/>
              </w:rPr>
            </w:pPr>
            <w:del w:id="701" w:author="Николай Ульянов" w:date="2023-06-13T20:43:00Z">
              <w:r w:rsidDel="003300EE">
                <w:delText>Подготовка стенда и средств НТ</w:delText>
              </w:r>
            </w:del>
          </w:p>
        </w:tc>
      </w:tr>
      <w:tr w:rsidR="003300EE" w:rsidDel="00807FFC" w14:paraId="3809E72A" w14:textId="103713B2" w:rsidTr="00E05436">
        <w:trPr>
          <w:cantSplit/>
          <w:del w:id="702" w:author="Николай Ульянов" w:date="2023-06-13T20:51:00Z"/>
        </w:trPr>
        <w:tc>
          <w:tcPr>
            <w:tcW w:w="2165" w:type="dxa"/>
          </w:tcPr>
          <w:p w14:paraId="736A80BF" w14:textId="7ECA5131" w:rsidR="003300EE" w:rsidDel="00807FFC" w:rsidRDefault="003300EE" w:rsidP="003300EE">
            <w:pPr>
              <w:spacing w:line="240" w:lineRule="auto"/>
              <w:ind w:firstLine="0"/>
              <w:rPr>
                <w:del w:id="703" w:author="Николай Ульянов" w:date="2023-06-13T20:51:00Z"/>
              </w:rPr>
            </w:pPr>
            <w:del w:id="704" w:author="Николай Ульянов" w:date="2023-06-13T20:51:00Z">
              <w:r w:rsidDel="00807FFC">
                <w:delText>Инструкция по настройке и использованию СНТ</w:delText>
              </w:r>
            </w:del>
          </w:p>
          <w:p w14:paraId="57DA1818" w14:textId="3299BC9D" w:rsidR="003300EE" w:rsidDel="00807FFC" w:rsidRDefault="003300EE" w:rsidP="003300EE">
            <w:pPr>
              <w:spacing w:line="240" w:lineRule="auto"/>
              <w:ind w:firstLine="0"/>
              <w:rPr>
                <w:del w:id="705" w:author="Николай Ульянов" w:date="2023-06-13T20:51:00Z"/>
              </w:rPr>
            </w:pPr>
          </w:p>
        </w:tc>
        <w:tc>
          <w:tcPr>
            <w:tcW w:w="1984" w:type="dxa"/>
          </w:tcPr>
          <w:p w14:paraId="64DB4288" w14:textId="5C651C33" w:rsidR="003300EE" w:rsidRPr="003300EE" w:rsidDel="00807FFC" w:rsidRDefault="003300EE" w:rsidP="003300EE">
            <w:pPr>
              <w:spacing w:line="240" w:lineRule="auto"/>
              <w:ind w:firstLine="0"/>
              <w:rPr>
                <w:del w:id="706" w:author="Николай Ульянов" w:date="2023-06-13T20:51:00Z"/>
                <w:lang w:val="en-US"/>
                <w:rPrChange w:id="707" w:author="Николай Ульянов" w:date="2023-06-13T20:42:00Z">
                  <w:rPr>
                    <w:del w:id="708" w:author="Николай Ульянов" w:date="2023-06-13T20:51:00Z"/>
                  </w:rPr>
                </w:rPrChange>
              </w:rPr>
            </w:pPr>
          </w:p>
        </w:tc>
        <w:tc>
          <w:tcPr>
            <w:tcW w:w="5210" w:type="dxa"/>
          </w:tcPr>
          <w:p w14:paraId="4A94583D" w14:textId="14E78070" w:rsidR="003300EE" w:rsidDel="00807FFC" w:rsidRDefault="003300EE" w:rsidP="003300EE">
            <w:pPr>
              <w:spacing w:line="240" w:lineRule="auto"/>
              <w:ind w:firstLine="0"/>
              <w:rPr>
                <w:del w:id="709" w:author="Николай Ульянов" w:date="2023-06-13T20:51:00Z"/>
              </w:rPr>
            </w:pPr>
            <w:del w:id="710" w:author="Николай Ульянов" w:date="2023-06-13T20:51:00Z">
              <w:r w:rsidDel="00807FFC">
                <w:delText xml:space="preserve">Разработка скриптов нагрузочного тестирования. </w:delText>
              </w:r>
            </w:del>
          </w:p>
        </w:tc>
      </w:tr>
      <w:tr w:rsidR="003300EE" w:rsidRPr="00851040" w:rsidDel="003300EE" w14:paraId="6FCECC85" w14:textId="16D8AF27" w:rsidTr="00E05436">
        <w:trPr>
          <w:cantSplit/>
          <w:del w:id="711" w:author="Николай Ульянов" w:date="2023-06-13T20:43:00Z"/>
        </w:trPr>
        <w:tc>
          <w:tcPr>
            <w:tcW w:w="9359" w:type="dxa"/>
            <w:gridSpan w:val="3"/>
          </w:tcPr>
          <w:p w14:paraId="6EF60947" w14:textId="6C8A75DE" w:rsidR="003300EE" w:rsidRPr="00851040" w:rsidDel="003300EE" w:rsidRDefault="003300EE" w:rsidP="003300EE">
            <w:pPr>
              <w:spacing w:line="240" w:lineRule="auto"/>
              <w:ind w:firstLine="0"/>
              <w:rPr>
                <w:del w:id="712" w:author="Николай Ульянов" w:date="2023-06-13T20:43:00Z"/>
                <w:b/>
              </w:rPr>
            </w:pPr>
            <w:del w:id="713" w:author="Николай Ульянов" w:date="2023-06-13T20:43:00Z">
              <w:r w:rsidRPr="00851040" w:rsidDel="003300EE">
                <w:rPr>
                  <w:b/>
                </w:rPr>
                <w:delText>Рабочие документы</w:delText>
              </w:r>
            </w:del>
          </w:p>
        </w:tc>
      </w:tr>
      <w:tr w:rsidR="003300EE" w:rsidDel="003300EE" w14:paraId="4A3509A1" w14:textId="5B5DA5F2" w:rsidTr="00E05436">
        <w:trPr>
          <w:cantSplit/>
          <w:del w:id="714" w:author="Николай Ульянов" w:date="2023-06-13T20:43:00Z"/>
        </w:trPr>
        <w:tc>
          <w:tcPr>
            <w:tcW w:w="2165" w:type="dxa"/>
          </w:tcPr>
          <w:p w14:paraId="6B890186" w14:textId="2329753B" w:rsidR="003300EE" w:rsidDel="003300EE" w:rsidRDefault="003300EE" w:rsidP="003300EE">
            <w:pPr>
              <w:spacing w:line="240" w:lineRule="auto"/>
              <w:ind w:firstLine="0"/>
              <w:rPr>
                <w:del w:id="715" w:author="Николай Ульянов" w:date="2023-06-13T20:43:00Z"/>
              </w:rPr>
            </w:pPr>
            <w:del w:id="716" w:author="Николай Ульянов" w:date="2023-06-13T20:43:00Z">
              <w:r w:rsidDel="003300EE">
                <w:delText>Расчет интенсивности выполнения пользовательских сценариев</w:delText>
              </w:r>
            </w:del>
          </w:p>
        </w:tc>
        <w:tc>
          <w:tcPr>
            <w:tcW w:w="1984" w:type="dxa"/>
          </w:tcPr>
          <w:p w14:paraId="020C7196" w14:textId="08831AE6" w:rsidR="003300EE" w:rsidRPr="00271E5A" w:rsidDel="003300EE" w:rsidRDefault="003300EE" w:rsidP="003300EE">
            <w:pPr>
              <w:spacing w:line="240" w:lineRule="auto"/>
              <w:ind w:firstLine="0"/>
              <w:rPr>
                <w:del w:id="717" w:author="Николай Ульянов" w:date="2023-06-13T20:43:00Z"/>
              </w:rPr>
            </w:pPr>
          </w:p>
        </w:tc>
        <w:tc>
          <w:tcPr>
            <w:tcW w:w="5210" w:type="dxa"/>
          </w:tcPr>
          <w:p w14:paraId="326E3D5E" w14:textId="28ABA174" w:rsidR="003300EE" w:rsidDel="003300EE" w:rsidRDefault="003300EE" w:rsidP="003300EE">
            <w:pPr>
              <w:spacing w:line="240" w:lineRule="auto"/>
              <w:ind w:firstLine="0"/>
              <w:rPr>
                <w:del w:id="718" w:author="Николай Ульянов" w:date="2023-06-13T20:43:00Z"/>
              </w:rPr>
            </w:pPr>
            <w:del w:id="719" w:author="Николай Ульянов" w:date="2023-06-13T20:43:00Z">
              <w:r w:rsidDel="003300EE">
                <w:delText>Подготовка методики НТ</w:delText>
              </w:r>
            </w:del>
          </w:p>
        </w:tc>
      </w:tr>
      <w:tr w:rsidR="003300EE" w:rsidDel="003300EE" w14:paraId="0E9617BA" w14:textId="7E8FA0E3" w:rsidTr="00E05436">
        <w:trPr>
          <w:cantSplit/>
          <w:del w:id="720" w:author="Николай Ульянов" w:date="2023-06-13T20:43:00Z"/>
        </w:trPr>
        <w:tc>
          <w:tcPr>
            <w:tcW w:w="2165" w:type="dxa"/>
          </w:tcPr>
          <w:p w14:paraId="6FBF4518" w14:textId="32B427B5" w:rsidR="003300EE" w:rsidDel="003300EE" w:rsidRDefault="003300EE" w:rsidP="003300EE">
            <w:pPr>
              <w:spacing w:line="240" w:lineRule="auto"/>
              <w:ind w:firstLine="0"/>
              <w:rPr>
                <w:del w:id="721" w:author="Николай Ульянов" w:date="2023-06-13T20:43:00Z"/>
              </w:rPr>
            </w:pPr>
            <w:del w:id="722" w:author="Николай Ульянов" w:date="2023-06-13T20:43:00Z">
              <w:r w:rsidDel="003300EE">
                <w:delText>Расчет нагрузочного сценария для инструмента НТ</w:delText>
              </w:r>
            </w:del>
          </w:p>
        </w:tc>
        <w:tc>
          <w:tcPr>
            <w:tcW w:w="1984" w:type="dxa"/>
          </w:tcPr>
          <w:p w14:paraId="17CAA13B" w14:textId="446408B8" w:rsidR="003300EE" w:rsidRPr="00271E5A" w:rsidDel="003300EE" w:rsidRDefault="003300EE" w:rsidP="003300EE">
            <w:pPr>
              <w:spacing w:line="240" w:lineRule="auto"/>
              <w:ind w:firstLine="0"/>
              <w:rPr>
                <w:del w:id="723" w:author="Николай Ульянов" w:date="2023-06-13T20:43:00Z"/>
              </w:rPr>
            </w:pPr>
          </w:p>
        </w:tc>
        <w:tc>
          <w:tcPr>
            <w:tcW w:w="5210" w:type="dxa"/>
          </w:tcPr>
          <w:p w14:paraId="5398237B" w14:textId="4CAF5D00" w:rsidR="003300EE" w:rsidDel="003300EE" w:rsidRDefault="003300EE" w:rsidP="003300EE">
            <w:pPr>
              <w:spacing w:line="240" w:lineRule="auto"/>
              <w:ind w:firstLine="0"/>
              <w:rPr>
                <w:del w:id="724" w:author="Николай Ульянов" w:date="2023-06-13T20:43:00Z"/>
              </w:rPr>
            </w:pPr>
            <w:del w:id="725" w:author="Николай Ульянов" w:date="2023-06-13T20:43:00Z">
              <w:r w:rsidDel="003300EE">
                <w:delText>Подготовка стенда и средств НТ</w:delText>
              </w:r>
            </w:del>
          </w:p>
        </w:tc>
      </w:tr>
    </w:tbl>
    <w:p w14:paraId="2F18FF95" w14:textId="3E8658B2" w:rsidR="00B172ED" w:rsidRPr="00C967C5" w:rsidRDefault="00B172ED" w:rsidP="00B172ED">
      <w:pPr>
        <w:pStyle w:val="1"/>
        <w:ind w:left="432" w:firstLine="0"/>
        <w:rPr>
          <w:rStyle w:val="Info"/>
          <w:color w:val="auto"/>
        </w:rPr>
      </w:pPr>
      <w:bookmarkStart w:id="726" w:name="_Toc5471285"/>
      <w:bookmarkStart w:id="727" w:name="_Toc132361951"/>
      <w:r w:rsidRPr="00C967C5">
        <w:rPr>
          <w:rStyle w:val="Info"/>
          <w:color w:val="auto"/>
        </w:rPr>
        <w:t>Приложение 1 - Краткое описание систем мониторинга НТ</w:t>
      </w:r>
      <w:bookmarkEnd w:id="726"/>
      <w:bookmarkEnd w:id="727"/>
    </w:p>
    <w:p w14:paraId="6D11B5C4" w14:textId="77777777" w:rsidR="00B172ED" w:rsidRPr="0094441A" w:rsidRDefault="00B172ED" w:rsidP="00B172ED">
      <w:pPr>
        <w:tabs>
          <w:tab w:val="left" w:pos="993"/>
        </w:tabs>
        <w:jc w:val="right"/>
        <w:rPr>
          <w:rStyle w:val="Info"/>
        </w:rPr>
      </w:pPr>
    </w:p>
    <w:p w14:paraId="5B771AB6" w14:textId="77777777" w:rsidR="00B172ED" w:rsidRPr="0053129A" w:rsidRDefault="00B172ED" w:rsidP="00B172ED">
      <w:pPr>
        <w:tabs>
          <w:tab w:val="left" w:pos="993"/>
        </w:tabs>
        <w:rPr>
          <w:rStyle w:val="Info"/>
          <w:i w:val="0"/>
          <w:color w:val="auto"/>
        </w:rPr>
      </w:pPr>
    </w:p>
    <w:p w14:paraId="0348915C" w14:textId="77777777" w:rsidR="00B172ED" w:rsidRPr="0053129A" w:rsidRDefault="00B172ED" w:rsidP="00B172ED">
      <w:pPr>
        <w:tabs>
          <w:tab w:val="left" w:pos="993"/>
        </w:tabs>
        <w:jc w:val="right"/>
        <w:rPr>
          <w:rStyle w:val="Info"/>
          <w:i w:val="0"/>
          <w:color w:val="auto"/>
        </w:rPr>
      </w:pPr>
    </w:p>
    <w:p w14:paraId="11FD36B7" w14:textId="77777777" w:rsidR="00B172ED" w:rsidRPr="0053129A" w:rsidRDefault="00B172ED" w:rsidP="00B172ED">
      <w:pPr>
        <w:tabs>
          <w:tab w:val="left" w:pos="993"/>
        </w:tabs>
        <w:jc w:val="right"/>
        <w:rPr>
          <w:rStyle w:val="Info"/>
          <w:i w:val="0"/>
          <w:color w:val="auto"/>
        </w:rPr>
      </w:pPr>
      <w:r w:rsidRPr="0053129A">
        <w:rPr>
          <w:rStyle w:val="Info"/>
          <w:i w:val="0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B172ED" w:rsidRPr="0053129A" w14:paraId="20A78630" w14:textId="77777777" w:rsidTr="00E05436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A28B81D" w14:textId="77777777" w:rsidR="00B172ED" w:rsidRPr="0053129A" w:rsidRDefault="00B172ED" w:rsidP="00E05436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auto"/>
                <w:sz w:val="20"/>
                <w:szCs w:val="20"/>
              </w:rPr>
            </w:pPr>
            <w:r w:rsidRPr="0053129A">
              <w:rPr>
                <w:rStyle w:val="Info"/>
                <w:b/>
                <w:i w:val="0"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72C12C4" w14:textId="77777777" w:rsidR="00B172ED" w:rsidRPr="0053129A" w:rsidRDefault="00B172ED" w:rsidP="00E05436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auto"/>
                <w:sz w:val="20"/>
                <w:szCs w:val="20"/>
              </w:rPr>
            </w:pPr>
            <w:r w:rsidRPr="0053129A">
              <w:rPr>
                <w:rStyle w:val="Info"/>
                <w:b/>
                <w:i w:val="0"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0D8C811" w14:textId="77777777" w:rsidR="00B172ED" w:rsidRPr="0053129A" w:rsidRDefault="00B172ED" w:rsidP="00E05436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auto"/>
                <w:sz w:val="20"/>
                <w:szCs w:val="20"/>
              </w:rPr>
            </w:pPr>
            <w:r w:rsidRPr="0053129A">
              <w:rPr>
                <w:rStyle w:val="Info"/>
                <w:b/>
                <w:i w:val="0"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77FE602" w14:textId="77777777" w:rsidR="00B172ED" w:rsidRPr="0053129A" w:rsidRDefault="00B172ED" w:rsidP="00E05436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auto"/>
                <w:sz w:val="20"/>
                <w:szCs w:val="20"/>
              </w:rPr>
            </w:pPr>
            <w:r w:rsidRPr="0053129A">
              <w:rPr>
                <w:rStyle w:val="Info"/>
                <w:b/>
                <w:i w:val="0"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B172ED" w:rsidRPr="0053129A" w14:paraId="432B00FA" w14:textId="77777777" w:rsidTr="00E05436">
        <w:tc>
          <w:tcPr>
            <w:tcW w:w="759" w:type="pct"/>
            <w:shd w:val="clear" w:color="auto" w:fill="DAEEF3"/>
            <w:vAlign w:val="center"/>
          </w:tcPr>
          <w:p w14:paraId="55D3ABE7" w14:textId="1494AB21" w:rsidR="00B172ED" w:rsidRPr="00807FFC" w:rsidRDefault="00B172ED" w:rsidP="00E05436">
            <w:pPr>
              <w:spacing w:line="240" w:lineRule="auto"/>
              <w:ind w:firstLine="0"/>
              <w:rPr>
                <w:rStyle w:val="Info"/>
                <w:i w:val="0"/>
                <w:color w:val="auto"/>
                <w:sz w:val="20"/>
                <w:szCs w:val="20"/>
                <w:lang w:val="en-US"/>
                <w:rPrChange w:id="728" w:author="Николай Ульянов" w:date="2023-06-13T20:50:00Z">
                  <w:rPr>
                    <w:rStyle w:val="Info"/>
                    <w:i w:val="0"/>
                    <w:color w:val="auto"/>
                    <w:sz w:val="20"/>
                    <w:szCs w:val="20"/>
                  </w:rPr>
                </w:rPrChange>
              </w:rPr>
            </w:pPr>
            <w:del w:id="729" w:author="Николай Ульянов" w:date="2023-06-13T20:50:00Z">
              <w:r w:rsidRPr="0053129A" w:rsidDel="00807FFC">
                <w:rPr>
                  <w:rStyle w:val="Info"/>
                  <w:i w:val="0"/>
                  <w:color w:val="auto"/>
                  <w:sz w:val="20"/>
                  <w:szCs w:val="20"/>
                </w:rPr>
                <w:delText>Grafana+InfluxDB</w:delText>
              </w:r>
            </w:del>
            <w:ins w:id="730" w:author="Николай Ульянов" w:date="2023-06-13T20:50:00Z">
              <w:r w:rsidR="00807FFC">
                <w:rPr>
                  <w:rStyle w:val="Info"/>
                  <w:i w:val="0"/>
                  <w:color w:val="auto"/>
                  <w:sz w:val="20"/>
                  <w:szCs w:val="20"/>
                  <w:lang w:val="en-US"/>
                </w:rPr>
                <w:t xml:space="preserve">HP </w:t>
              </w:r>
            </w:ins>
            <w:ins w:id="731" w:author="Николай Ульянов" w:date="2023-06-13T20:51:00Z">
              <w:r w:rsidR="00807FFC">
                <w:rPr>
                  <w:rStyle w:val="Info"/>
                  <w:i w:val="0"/>
                  <w:color w:val="auto"/>
                  <w:sz w:val="20"/>
                  <w:szCs w:val="20"/>
                  <w:lang w:val="en-US"/>
                </w:rPr>
                <w:t>LoadRunner Analysis</w:t>
              </w:r>
            </w:ins>
          </w:p>
        </w:tc>
        <w:tc>
          <w:tcPr>
            <w:tcW w:w="842" w:type="pct"/>
            <w:shd w:val="clear" w:color="auto" w:fill="DAEEF3"/>
            <w:vAlign w:val="center"/>
          </w:tcPr>
          <w:p w14:paraId="3476918D" w14:textId="3967ECEF" w:rsidR="00B172ED" w:rsidRPr="0053129A" w:rsidRDefault="00B172ED" w:rsidP="00E05436">
            <w:pPr>
              <w:spacing w:line="240" w:lineRule="auto"/>
              <w:ind w:firstLine="0"/>
              <w:rPr>
                <w:rStyle w:val="Info"/>
                <w:i w:val="0"/>
                <w:color w:val="auto"/>
                <w:sz w:val="20"/>
                <w:szCs w:val="20"/>
                <w:lang w:val="en-US"/>
              </w:rPr>
            </w:pPr>
            <w:del w:id="732" w:author="Николай Ульянов" w:date="2023-06-13T20:51:00Z">
              <w:r w:rsidRPr="0053129A" w:rsidDel="00807FFC">
                <w:rPr>
                  <w:rStyle w:val="Info"/>
                  <w:i w:val="0"/>
                  <w:color w:val="auto"/>
                  <w:sz w:val="20"/>
                  <w:szCs w:val="20"/>
                  <w:lang w:val="en-US"/>
                </w:rPr>
                <w:delText xml:space="preserve">Linux, Solaris, HP-UX, AIX, </w:delText>
              </w:r>
            </w:del>
            <w:r w:rsidRPr="0053129A">
              <w:rPr>
                <w:rStyle w:val="Info"/>
                <w:i w:val="0"/>
                <w:color w:val="auto"/>
                <w:sz w:val="20"/>
                <w:szCs w:val="20"/>
                <w:lang w:val="en-US"/>
              </w:rPr>
              <w:t>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14:paraId="43BA9B19" w14:textId="258F78EC" w:rsidR="00B172ED" w:rsidRPr="0053129A" w:rsidDel="00807FFC" w:rsidRDefault="00807FFC" w:rsidP="00E05436">
            <w:pPr>
              <w:spacing w:line="240" w:lineRule="auto"/>
              <w:ind w:firstLine="0"/>
              <w:rPr>
                <w:del w:id="733" w:author="Николай Ульянов" w:date="2023-06-13T20:50:00Z"/>
                <w:rStyle w:val="Info"/>
                <w:i w:val="0"/>
                <w:color w:val="auto"/>
                <w:sz w:val="20"/>
                <w:szCs w:val="20"/>
              </w:rPr>
            </w:pPr>
            <w:ins w:id="734" w:author="Николай Ульянов" w:date="2023-06-13T20:50:00Z">
              <w:r>
                <w:rPr>
                  <w:rStyle w:val="Info"/>
                  <w:i w:val="0"/>
                  <w:color w:val="auto"/>
                  <w:sz w:val="20"/>
                  <w:szCs w:val="20"/>
                </w:rPr>
                <w:t xml:space="preserve">Компонентный модуль включенный в пакет поставки ПО </w:t>
              </w:r>
              <w:r>
                <w:rPr>
                  <w:rStyle w:val="Info"/>
                  <w:i w:val="0"/>
                  <w:color w:val="auto"/>
                  <w:sz w:val="20"/>
                  <w:szCs w:val="20"/>
                  <w:lang w:val="en-US"/>
                </w:rPr>
                <w:t>LoadRunner</w:t>
              </w:r>
              <w:r w:rsidRPr="00EC5C27">
                <w:rPr>
                  <w:rStyle w:val="Info"/>
                  <w:i w:val="0"/>
                  <w:color w:val="auto"/>
                  <w:sz w:val="20"/>
                  <w:szCs w:val="20"/>
                </w:rPr>
                <w:t xml:space="preserve"> </w:t>
              </w:r>
              <w:r>
                <w:rPr>
                  <w:rStyle w:val="Info"/>
                  <w:i w:val="0"/>
                  <w:color w:val="auto"/>
                  <w:sz w:val="20"/>
                  <w:szCs w:val="20"/>
                </w:rPr>
                <w:t>используется для составления результатов НТ, и постраения графиков</w:t>
              </w:r>
            </w:ins>
            <w:del w:id="735" w:author="Николай Ульянов" w:date="2023-06-13T20:50:00Z">
              <w:r w:rsidR="00B172ED" w:rsidRPr="0053129A" w:rsidDel="00807FFC">
                <w:rPr>
                  <w:rStyle w:val="Info"/>
                  <w:i w:val="0"/>
                  <w:color w:val="auto"/>
                  <w:sz w:val="20"/>
                  <w:szCs w:val="20"/>
                </w:rPr>
                <w:delText>Агентский мониторинг</w:delText>
              </w:r>
            </w:del>
          </w:p>
          <w:p w14:paraId="68DCF5DB" w14:textId="4ECF5775" w:rsidR="00B172ED" w:rsidRPr="0053129A" w:rsidDel="00807FFC" w:rsidRDefault="00B172ED" w:rsidP="00E05436">
            <w:pPr>
              <w:spacing w:line="240" w:lineRule="auto"/>
              <w:ind w:firstLine="0"/>
              <w:rPr>
                <w:del w:id="736" w:author="Николай Ульянов" w:date="2023-06-13T20:50:00Z"/>
                <w:rStyle w:val="Info"/>
                <w:i w:val="0"/>
                <w:color w:val="auto"/>
                <w:sz w:val="20"/>
                <w:szCs w:val="20"/>
              </w:rPr>
            </w:pPr>
            <w:del w:id="737" w:author="Николай Ульянов" w:date="2023-06-13T20:50:00Z">
              <w:r w:rsidRPr="0053129A" w:rsidDel="00807FFC">
                <w:rPr>
                  <w:rStyle w:val="Info"/>
                  <w:i w:val="0"/>
                  <w:color w:val="auto"/>
                  <w:sz w:val="20"/>
                  <w:szCs w:val="20"/>
                </w:rPr>
                <w:delText>Может использоваться как дублирующий или дополнительный мониторинг НТ.</w:delText>
              </w:r>
            </w:del>
          </w:p>
          <w:p w14:paraId="7FD0C259" w14:textId="035B1300" w:rsidR="00B172ED" w:rsidRPr="0053129A" w:rsidDel="00807FFC" w:rsidRDefault="00B172ED" w:rsidP="00E05436">
            <w:pPr>
              <w:spacing w:line="240" w:lineRule="auto"/>
              <w:ind w:firstLine="0"/>
              <w:rPr>
                <w:del w:id="738" w:author="Николай Ульянов" w:date="2023-06-13T20:50:00Z"/>
                <w:rStyle w:val="Info"/>
                <w:i w:val="0"/>
                <w:color w:val="auto"/>
                <w:sz w:val="20"/>
                <w:szCs w:val="20"/>
              </w:rPr>
            </w:pPr>
            <w:del w:id="739" w:author="Николай Ульянов" w:date="2023-06-13T20:50:00Z">
              <w:r w:rsidRPr="0053129A" w:rsidDel="00807FFC">
                <w:rPr>
                  <w:rStyle w:val="Info"/>
                  <w:i w:val="0"/>
                  <w:color w:val="auto"/>
                  <w:sz w:val="20"/>
                  <w:szCs w:val="20"/>
                </w:rPr>
                <w:delText>telegraf - агент по сбору данных</w:delText>
              </w:r>
            </w:del>
          </w:p>
          <w:p w14:paraId="06BCD0D6" w14:textId="57F4A544" w:rsidR="00B172ED" w:rsidRPr="0053129A" w:rsidDel="00807FFC" w:rsidRDefault="00B172ED" w:rsidP="00E05436">
            <w:pPr>
              <w:spacing w:line="240" w:lineRule="auto"/>
              <w:ind w:firstLine="0"/>
              <w:rPr>
                <w:del w:id="740" w:author="Николай Ульянов" w:date="2023-06-13T20:50:00Z"/>
                <w:rStyle w:val="Info"/>
                <w:i w:val="0"/>
                <w:color w:val="auto"/>
                <w:sz w:val="20"/>
                <w:szCs w:val="20"/>
              </w:rPr>
            </w:pPr>
            <w:del w:id="741" w:author="Николай Ульянов" w:date="2023-06-13T20:50:00Z">
              <w:r w:rsidRPr="0053129A" w:rsidDel="00807FFC">
                <w:rPr>
                  <w:rStyle w:val="Info"/>
                  <w:i w:val="0"/>
                  <w:color w:val="auto"/>
                  <w:sz w:val="20"/>
                  <w:szCs w:val="20"/>
                </w:rPr>
                <w:delText>InfluxDB - база, предназначенная для хранения временных рядов (time series)</w:delText>
              </w:r>
            </w:del>
          </w:p>
          <w:p w14:paraId="14A46901" w14:textId="10212CCA" w:rsidR="00B172ED" w:rsidRPr="0053129A" w:rsidRDefault="00B172ED" w:rsidP="00E05436">
            <w:pPr>
              <w:spacing w:line="240" w:lineRule="auto"/>
              <w:ind w:firstLine="0"/>
              <w:rPr>
                <w:rStyle w:val="Info"/>
                <w:i w:val="0"/>
                <w:color w:val="auto"/>
                <w:sz w:val="20"/>
                <w:szCs w:val="20"/>
              </w:rPr>
            </w:pPr>
            <w:del w:id="742" w:author="Николай Ульянов" w:date="2023-06-13T20:50:00Z">
              <w:r w:rsidRPr="0053129A" w:rsidDel="00807FFC">
                <w:rPr>
                  <w:rStyle w:val="Info"/>
                  <w:i w:val="0"/>
                  <w:color w:val="auto"/>
                  <w:sz w:val="20"/>
                  <w:szCs w:val="20"/>
                </w:rPr>
                <w:delText>Grafana - для отображения метрик</w:delText>
              </w:r>
            </w:del>
          </w:p>
        </w:tc>
        <w:tc>
          <w:tcPr>
            <w:tcW w:w="1704" w:type="pct"/>
            <w:shd w:val="clear" w:color="auto" w:fill="DAEEF3"/>
            <w:vAlign w:val="center"/>
          </w:tcPr>
          <w:p w14:paraId="025CF4E1" w14:textId="77777777" w:rsidR="00B172ED" w:rsidRPr="0053129A" w:rsidRDefault="00B172ED" w:rsidP="00E05436">
            <w:pPr>
              <w:spacing w:line="240" w:lineRule="auto"/>
              <w:ind w:firstLine="0"/>
              <w:rPr>
                <w:rStyle w:val="Info"/>
                <w:i w:val="0"/>
                <w:color w:val="auto"/>
                <w:sz w:val="20"/>
                <w:szCs w:val="20"/>
              </w:rPr>
            </w:pPr>
          </w:p>
        </w:tc>
      </w:tr>
      <w:tr w:rsidR="00B172ED" w:rsidRPr="0053129A" w:rsidDel="00807FFC" w14:paraId="7ABC274F" w14:textId="5493D2BD" w:rsidTr="00E05436">
        <w:trPr>
          <w:del w:id="743" w:author="Николай Ульянов" w:date="2023-06-13T20:51:00Z"/>
        </w:trPr>
        <w:tc>
          <w:tcPr>
            <w:tcW w:w="759" w:type="pct"/>
            <w:shd w:val="clear" w:color="auto" w:fill="auto"/>
            <w:vAlign w:val="center"/>
          </w:tcPr>
          <w:p w14:paraId="63D15B3A" w14:textId="1BF7B632" w:rsidR="00B172ED" w:rsidRPr="0053129A" w:rsidDel="00807FFC" w:rsidRDefault="00B172ED" w:rsidP="00E05436">
            <w:pPr>
              <w:spacing w:line="240" w:lineRule="auto"/>
              <w:ind w:firstLine="0"/>
              <w:rPr>
                <w:del w:id="744" w:author="Николай Ульянов" w:date="2023-06-13T20:51:00Z"/>
                <w:rStyle w:val="Info"/>
                <w:i w:val="0"/>
                <w:color w:val="auto"/>
                <w:sz w:val="20"/>
                <w:szCs w:val="20"/>
              </w:rPr>
            </w:pPr>
            <w:del w:id="745" w:author="Николай Ульянов" w:date="2023-06-13T20:51:00Z">
              <w:r w:rsidRPr="0053129A" w:rsidDel="00807FFC">
                <w:rPr>
                  <w:rStyle w:val="Info"/>
                  <w:i w:val="0"/>
                  <w:color w:val="auto"/>
                  <w:sz w:val="20"/>
                  <w:szCs w:val="20"/>
                </w:rPr>
                <w:delText>Perfmon</w:delText>
              </w:r>
            </w:del>
          </w:p>
        </w:tc>
        <w:tc>
          <w:tcPr>
            <w:tcW w:w="842" w:type="pct"/>
            <w:shd w:val="clear" w:color="auto" w:fill="auto"/>
            <w:vAlign w:val="center"/>
          </w:tcPr>
          <w:p w14:paraId="71A599D5" w14:textId="09154FDE" w:rsidR="00B172ED" w:rsidRPr="0053129A" w:rsidDel="00807FFC" w:rsidRDefault="00B172ED" w:rsidP="00E05436">
            <w:pPr>
              <w:spacing w:line="240" w:lineRule="auto"/>
              <w:jc w:val="left"/>
              <w:rPr>
                <w:del w:id="746" w:author="Николай Ульянов" w:date="2023-06-13T20:51:00Z"/>
                <w:rStyle w:val="Info"/>
                <w:i w:val="0"/>
                <w:color w:val="auto"/>
                <w:sz w:val="20"/>
                <w:szCs w:val="20"/>
              </w:rPr>
            </w:pPr>
            <w:del w:id="747" w:author="Николай Ульянов" w:date="2023-06-13T20:51:00Z">
              <w:r w:rsidRPr="0053129A" w:rsidDel="00807FFC">
                <w:rPr>
                  <w:rStyle w:val="Info"/>
                  <w:i w:val="0"/>
                  <w:color w:val="auto"/>
                  <w:sz w:val="20"/>
                  <w:szCs w:val="20"/>
                </w:rPr>
                <w:delText>Windows*</w:delText>
              </w:r>
            </w:del>
          </w:p>
        </w:tc>
        <w:tc>
          <w:tcPr>
            <w:tcW w:w="1695" w:type="pct"/>
            <w:shd w:val="clear" w:color="auto" w:fill="auto"/>
            <w:vAlign w:val="center"/>
          </w:tcPr>
          <w:p w14:paraId="790B7171" w14:textId="1D8B6650" w:rsidR="00B172ED" w:rsidRPr="0053129A" w:rsidDel="00807FFC" w:rsidRDefault="00B172ED" w:rsidP="00E05436">
            <w:pPr>
              <w:spacing w:line="240" w:lineRule="auto"/>
              <w:ind w:firstLine="0"/>
              <w:rPr>
                <w:del w:id="748" w:author="Николай Ульянов" w:date="2023-06-13T20:51:00Z"/>
                <w:rStyle w:val="Info"/>
                <w:i w:val="0"/>
                <w:color w:val="auto"/>
                <w:sz w:val="20"/>
                <w:szCs w:val="20"/>
              </w:rPr>
            </w:pPr>
            <w:del w:id="749" w:author="Николай Ульянов" w:date="2023-06-13T20:51:00Z">
              <w:r w:rsidRPr="0053129A" w:rsidDel="00807FFC">
                <w:rPr>
                  <w:rStyle w:val="Info"/>
                  <w:i w:val="0"/>
                  <w:color w:val="auto"/>
                  <w:sz w:val="20"/>
                  <w:szCs w:val="20"/>
                </w:rPr>
                <w:delTex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delText>
              </w:r>
            </w:del>
          </w:p>
        </w:tc>
        <w:tc>
          <w:tcPr>
            <w:tcW w:w="1704" w:type="pct"/>
            <w:shd w:val="clear" w:color="auto" w:fill="auto"/>
            <w:vAlign w:val="center"/>
          </w:tcPr>
          <w:p w14:paraId="470C0000" w14:textId="74BEEBF5" w:rsidR="00B172ED" w:rsidRPr="0053129A" w:rsidDel="00807FFC" w:rsidRDefault="00685503" w:rsidP="00E05436">
            <w:pPr>
              <w:spacing w:line="240" w:lineRule="auto"/>
              <w:ind w:firstLine="0"/>
              <w:jc w:val="left"/>
              <w:rPr>
                <w:del w:id="750" w:author="Николай Ульянов" w:date="2023-06-13T20:51:00Z"/>
                <w:rStyle w:val="Info"/>
                <w:i w:val="0"/>
                <w:color w:val="auto"/>
                <w:sz w:val="20"/>
                <w:szCs w:val="20"/>
              </w:rPr>
            </w:pPr>
            <w:del w:id="751" w:author="Николай Ульянов" w:date="2023-06-13T20:51:00Z">
              <w:r w:rsidDel="00807FFC">
                <w:fldChar w:fldCharType="begin"/>
              </w:r>
              <w:r w:rsidDel="00807FFC">
                <w:delInstrText xml:space="preserve"> HYPERLINK "http://pk-help.com/server/perfmon/" </w:delInstrText>
              </w:r>
              <w:r w:rsidDel="00807FFC">
                <w:fldChar w:fldCharType="separate"/>
              </w:r>
              <w:r w:rsidR="00B172ED" w:rsidRPr="0053129A" w:rsidDel="00807FFC">
                <w:rPr>
                  <w:rStyle w:val="Info"/>
                  <w:i w:val="0"/>
                  <w:color w:val="auto"/>
                  <w:sz w:val="20"/>
                  <w:szCs w:val="20"/>
                </w:rPr>
                <w:delText>Сбор результатов</w:delText>
              </w:r>
              <w:r w:rsidDel="00807FFC">
                <w:rPr>
                  <w:rStyle w:val="Info"/>
                  <w:i w:val="0"/>
                  <w:color w:val="auto"/>
                  <w:sz w:val="20"/>
                  <w:szCs w:val="20"/>
                </w:rPr>
                <w:fldChar w:fldCharType="end"/>
              </w:r>
            </w:del>
          </w:p>
          <w:p w14:paraId="3268D4E5" w14:textId="35BDFCB1" w:rsidR="00B172ED" w:rsidRPr="0053129A" w:rsidDel="00807FFC" w:rsidRDefault="00685503" w:rsidP="00E05436">
            <w:pPr>
              <w:spacing w:line="240" w:lineRule="auto"/>
              <w:ind w:firstLine="0"/>
              <w:jc w:val="left"/>
              <w:rPr>
                <w:del w:id="752" w:author="Николай Ульянов" w:date="2023-06-13T20:51:00Z"/>
                <w:rStyle w:val="Info"/>
                <w:i w:val="0"/>
                <w:color w:val="auto"/>
                <w:sz w:val="20"/>
                <w:szCs w:val="20"/>
              </w:rPr>
            </w:pPr>
            <w:del w:id="753" w:author="Николай Ульянов" w:date="2023-06-13T20:51:00Z">
              <w:r w:rsidDel="00807FFC">
                <w:fldChar w:fldCharType="begin"/>
              </w:r>
              <w:r w:rsidDel="00807FFC">
                <w:delInstrText xml:space="preserve"> HYPERLINK "https://habr.com/post/127286/" </w:delInstrText>
              </w:r>
              <w:r w:rsidDel="00807FFC">
                <w:fldChar w:fldCharType="separate"/>
              </w:r>
              <w:r w:rsidR="00B172ED" w:rsidRPr="0053129A" w:rsidDel="00807FFC">
                <w:rPr>
                  <w:rStyle w:val="Info"/>
                  <w:i w:val="0"/>
                  <w:color w:val="auto"/>
                  <w:sz w:val="20"/>
                  <w:szCs w:val="20"/>
                </w:rPr>
                <w:delText>Анализ результатов</w:delText>
              </w:r>
              <w:r w:rsidDel="00807FFC">
                <w:rPr>
                  <w:rStyle w:val="Info"/>
                  <w:i w:val="0"/>
                  <w:color w:val="auto"/>
                  <w:sz w:val="20"/>
                  <w:szCs w:val="20"/>
                </w:rPr>
                <w:fldChar w:fldCharType="end"/>
              </w:r>
            </w:del>
          </w:p>
        </w:tc>
      </w:tr>
    </w:tbl>
    <w:p w14:paraId="1F3D04E7" w14:textId="0AB01589" w:rsidR="00B172ED" w:rsidRPr="0053129A" w:rsidRDefault="00B172ED" w:rsidP="00B172ED">
      <w:pPr>
        <w:tabs>
          <w:tab w:val="left" w:pos="993"/>
        </w:tabs>
        <w:ind w:firstLine="0"/>
        <w:rPr>
          <w:rStyle w:val="Info"/>
          <w:b/>
          <w:i w:val="0"/>
          <w:color w:val="auto"/>
          <w:sz w:val="28"/>
          <w:szCs w:val="28"/>
        </w:rPr>
      </w:pPr>
    </w:p>
    <w:p w14:paraId="02F1C77F" w14:textId="77777777" w:rsidR="00B0666A" w:rsidRDefault="00B0666A"/>
    <w:p w14:paraId="107F01BF" w14:textId="77777777" w:rsidR="00430C05" w:rsidRDefault="00430C05"/>
    <w:p w14:paraId="7372AF1D" w14:textId="77777777" w:rsidR="00430C05" w:rsidRDefault="00430C05"/>
    <w:sectPr w:rsidR="00430C05" w:rsidSect="00E05436">
      <w:footerReference w:type="default" r:id="rId8"/>
      <w:footerReference w:type="first" r:id="rId9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47509" w14:textId="77777777" w:rsidR="00875BCB" w:rsidRDefault="00875BCB">
      <w:pPr>
        <w:spacing w:line="240" w:lineRule="auto"/>
      </w:pPr>
      <w:r>
        <w:separator/>
      </w:r>
    </w:p>
  </w:endnote>
  <w:endnote w:type="continuationSeparator" w:id="0">
    <w:p w14:paraId="3943AD47" w14:textId="77777777" w:rsidR="00875BCB" w:rsidRDefault="00875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9AFC3" w14:textId="2CE22E7E" w:rsidR="00685503" w:rsidRDefault="00685503" w:rsidP="00E05436">
    <w:pPr>
      <w:pStyle w:val="a3"/>
      <w:ind w:right="360" w:firstLine="0"/>
    </w:pPr>
    <w:r>
      <w:rPr>
        <w:rStyle w:val="a7"/>
      </w:rPr>
      <w:tab/>
    </w:r>
    <w:r>
      <w:rPr>
        <w:rStyle w:val="a7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993BB0">
      <w:rPr>
        <w:rStyle w:val="a7"/>
      </w:rPr>
      <w:t>6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0164522"/>
      <w:docPartObj>
        <w:docPartGallery w:val="Page Numbers (Bottom of Page)"/>
        <w:docPartUnique/>
      </w:docPartObj>
    </w:sdtPr>
    <w:sdtContent>
      <w:p w14:paraId="50D61B5F" w14:textId="57D05BE1" w:rsidR="00685503" w:rsidRDefault="0068550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BB0">
          <w:t>3</w:t>
        </w:r>
        <w:r>
          <w:fldChar w:fldCharType="end"/>
        </w:r>
      </w:p>
    </w:sdtContent>
  </w:sdt>
  <w:p w14:paraId="40E4E414" w14:textId="77777777" w:rsidR="00685503" w:rsidRDefault="0068550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2F9A3" w14:textId="77777777" w:rsidR="00875BCB" w:rsidRDefault="00875BCB">
      <w:pPr>
        <w:spacing w:line="240" w:lineRule="auto"/>
      </w:pPr>
      <w:r>
        <w:separator/>
      </w:r>
    </w:p>
  </w:footnote>
  <w:footnote w:type="continuationSeparator" w:id="0">
    <w:p w14:paraId="1AD5F892" w14:textId="77777777" w:rsidR="00875BCB" w:rsidRDefault="00875B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293396"/>
    <w:multiLevelType w:val="hybridMultilevel"/>
    <w:tmpl w:val="45867CA8"/>
    <w:lvl w:ilvl="0" w:tplc="4B8A79B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1C4A7445"/>
    <w:multiLevelType w:val="hybridMultilevel"/>
    <w:tmpl w:val="ED429E22"/>
    <w:lvl w:ilvl="0" w:tplc="FB0CB4B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4932C7"/>
    <w:multiLevelType w:val="hybridMultilevel"/>
    <w:tmpl w:val="AF8AB3FA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305EEC"/>
    <w:multiLevelType w:val="hybridMultilevel"/>
    <w:tmpl w:val="FFDC2BC0"/>
    <w:lvl w:ilvl="0" w:tplc="17D47820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9E63646"/>
    <w:multiLevelType w:val="multilevel"/>
    <w:tmpl w:val="9D4A87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15" w15:restartNumberingAfterBreak="0">
    <w:nsid w:val="6A6B6682"/>
    <w:multiLevelType w:val="hybridMultilevel"/>
    <w:tmpl w:val="7CD69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B6942"/>
    <w:multiLevelType w:val="hybridMultilevel"/>
    <w:tmpl w:val="8696A8F0"/>
    <w:lvl w:ilvl="0" w:tplc="04190005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D6CE9"/>
    <w:multiLevelType w:val="hybridMultilevel"/>
    <w:tmpl w:val="6FCA228E"/>
    <w:lvl w:ilvl="0" w:tplc="ECFC2C1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8"/>
  </w:num>
  <w:num w:numId="4">
    <w:abstractNumId w:val="4"/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12"/>
  </w:num>
  <w:num w:numId="10">
    <w:abstractNumId w:val="2"/>
  </w:num>
  <w:num w:numId="11">
    <w:abstractNumId w:val="16"/>
  </w:num>
  <w:num w:numId="12">
    <w:abstractNumId w:val="13"/>
  </w:num>
  <w:num w:numId="13">
    <w:abstractNumId w:val="5"/>
  </w:num>
  <w:num w:numId="14">
    <w:abstractNumId w:val="15"/>
  </w:num>
  <w:num w:numId="15">
    <w:abstractNumId w:val="3"/>
  </w:num>
  <w:num w:numId="16">
    <w:abstractNumId w:val="6"/>
  </w:num>
  <w:num w:numId="17">
    <w:abstractNumId w:val="17"/>
  </w:num>
  <w:num w:numId="18">
    <w:abstractNumId w:val="11"/>
  </w:num>
  <w:num w:numId="1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Ульянов">
    <w15:presenceInfo w15:providerId="Windows Live" w15:userId="e7e1d826ed879d87"/>
  </w15:person>
  <w15:person w15:author="Константин Брагин">
    <w15:presenceInfo w15:providerId="Windows Live" w15:userId="b15524add5562c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5D"/>
    <w:rsid w:val="000534BE"/>
    <w:rsid w:val="00060495"/>
    <w:rsid w:val="0007629F"/>
    <w:rsid w:val="0010014D"/>
    <w:rsid w:val="001C7D3E"/>
    <w:rsid w:val="0021593D"/>
    <w:rsid w:val="00215EE7"/>
    <w:rsid w:val="002251B3"/>
    <w:rsid w:val="0023370D"/>
    <w:rsid w:val="0023754B"/>
    <w:rsid w:val="00262641"/>
    <w:rsid w:val="003300EE"/>
    <w:rsid w:val="0038750C"/>
    <w:rsid w:val="003A2C6C"/>
    <w:rsid w:val="004119D9"/>
    <w:rsid w:val="00430C05"/>
    <w:rsid w:val="00432E2B"/>
    <w:rsid w:val="00472ADF"/>
    <w:rsid w:val="00473880"/>
    <w:rsid w:val="004D7BA2"/>
    <w:rsid w:val="004F2E42"/>
    <w:rsid w:val="00510EB5"/>
    <w:rsid w:val="0053129A"/>
    <w:rsid w:val="00540192"/>
    <w:rsid w:val="0054182B"/>
    <w:rsid w:val="005F0061"/>
    <w:rsid w:val="005F5840"/>
    <w:rsid w:val="00685503"/>
    <w:rsid w:val="00703D3D"/>
    <w:rsid w:val="00705A79"/>
    <w:rsid w:val="00707786"/>
    <w:rsid w:val="00724EA2"/>
    <w:rsid w:val="00783FAE"/>
    <w:rsid w:val="00807FFC"/>
    <w:rsid w:val="00860614"/>
    <w:rsid w:val="00875BCB"/>
    <w:rsid w:val="008B615E"/>
    <w:rsid w:val="008D541C"/>
    <w:rsid w:val="008F696E"/>
    <w:rsid w:val="00905143"/>
    <w:rsid w:val="009727FE"/>
    <w:rsid w:val="00993BB0"/>
    <w:rsid w:val="009F5B1F"/>
    <w:rsid w:val="00A50972"/>
    <w:rsid w:val="00AF598A"/>
    <w:rsid w:val="00B059B6"/>
    <w:rsid w:val="00B0666A"/>
    <w:rsid w:val="00B172ED"/>
    <w:rsid w:val="00B77187"/>
    <w:rsid w:val="00B91D02"/>
    <w:rsid w:val="00BB059C"/>
    <w:rsid w:val="00BD10C0"/>
    <w:rsid w:val="00BD28C4"/>
    <w:rsid w:val="00C958FD"/>
    <w:rsid w:val="00CA4B5D"/>
    <w:rsid w:val="00CB33A5"/>
    <w:rsid w:val="00D662FC"/>
    <w:rsid w:val="00DF6DFD"/>
    <w:rsid w:val="00E05436"/>
    <w:rsid w:val="00E13BF3"/>
    <w:rsid w:val="00E32ECC"/>
    <w:rsid w:val="00F675F3"/>
    <w:rsid w:val="00F9154E"/>
    <w:rsid w:val="00FA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75E8"/>
  <w15:chartTrackingRefBased/>
  <w15:docId w15:val="{3159719D-348B-4E2D-877C-833BE64D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FA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paragraph" w:styleId="1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"/>
    <w:next w:val="a"/>
    <w:link w:val="10"/>
    <w:autoRedefine/>
    <w:uiPriority w:val="9"/>
    <w:qFormat/>
    <w:rsid w:val="008F696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aliases w:val="2,Level 2 Heading,h2,Numbered indent 2,ni2,Hanging 2 Indent,numbered indent 2"/>
    <w:basedOn w:val="a"/>
    <w:next w:val="a"/>
    <w:link w:val="20"/>
    <w:autoRedefine/>
    <w:uiPriority w:val="9"/>
    <w:unhideWhenUsed/>
    <w:qFormat/>
    <w:rsid w:val="008F696E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aliases w:val="h3,3,Заголовок 3_Устав,Gliederung3"/>
    <w:basedOn w:val="a"/>
    <w:next w:val="a"/>
    <w:link w:val="30"/>
    <w:uiPriority w:val="9"/>
    <w:qFormat/>
    <w:rsid w:val="00B172ED"/>
    <w:pPr>
      <w:keepNext/>
      <w:keepLines/>
      <w:tabs>
        <w:tab w:val="num" w:pos="-2258"/>
      </w:tabs>
      <w:spacing w:before="240" w:after="120"/>
      <w:ind w:left="-2258" w:hanging="720"/>
      <w:jc w:val="left"/>
      <w:outlineLvl w:val="2"/>
    </w:pPr>
    <w:rPr>
      <w:b/>
      <w:bCs/>
      <w:noProof w:val="0"/>
    </w:rPr>
  </w:style>
  <w:style w:type="paragraph" w:styleId="4">
    <w:name w:val="heading 4"/>
    <w:basedOn w:val="a"/>
    <w:next w:val="a"/>
    <w:link w:val="40"/>
    <w:qFormat/>
    <w:rsid w:val="00B172ED"/>
    <w:pPr>
      <w:keepNext/>
      <w:tabs>
        <w:tab w:val="num" w:pos="-2114"/>
      </w:tabs>
      <w:spacing w:before="240"/>
      <w:ind w:left="-2114" w:hanging="864"/>
      <w:jc w:val="left"/>
      <w:outlineLvl w:val="3"/>
    </w:pPr>
    <w:rPr>
      <w:b/>
      <w:bCs/>
      <w:noProof w:val="0"/>
    </w:rPr>
  </w:style>
  <w:style w:type="paragraph" w:styleId="5">
    <w:name w:val="heading 5"/>
    <w:basedOn w:val="a"/>
    <w:next w:val="a"/>
    <w:link w:val="50"/>
    <w:qFormat/>
    <w:rsid w:val="00B172ED"/>
    <w:pPr>
      <w:keepNext/>
      <w:tabs>
        <w:tab w:val="num" w:pos="-1970"/>
      </w:tabs>
      <w:spacing w:before="240"/>
      <w:ind w:left="-1970" w:hanging="1008"/>
      <w:jc w:val="left"/>
      <w:outlineLvl w:val="4"/>
    </w:pPr>
    <w:rPr>
      <w:b/>
      <w:bCs/>
      <w:noProof w:val="0"/>
    </w:rPr>
  </w:style>
  <w:style w:type="paragraph" w:styleId="6">
    <w:name w:val="heading 6"/>
    <w:basedOn w:val="a"/>
    <w:next w:val="a"/>
    <w:link w:val="60"/>
    <w:qFormat/>
    <w:rsid w:val="00B172ED"/>
    <w:pPr>
      <w:keepNext/>
      <w:tabs>
        <w:tab w:val="num" w:pos="-1826"/>
      </w:tabs>
      <w:ind w:left="-1826" w:hanging="1152"/>
      <w:jc w:val="left"/>
      <w:outlineLvl w:val="5"/>
    </w:pPr>
    <w:rPr>
      <w:b/>
      <w:bCs/>
      <w:noProof w:val="0"/>
    </w:rPr>
  </w:style>
  <w:style w:type="paragraph" w:styleId="7">
    <w:name w:val="heading 7"/>
    <w:basedOn w:val="a"/>
    <w:next w:val="a"/>
    <w:link w:val="70"/>
    <w:qFormat/>
    <w:rsid w:val="00B172ED"/>
    <w:pPr>
      <w:tabs>
        <w:tab w:val="num" w:pos="-1682"/>
      </w:tabs>
      <w:ind w:left="-1682" w:hanging="1296"/>
      <w:jc w:val="left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B172ED"/>
    <w:pPr>
      <w:tabs>
        <w:tab w:val="num" w:pos="-1538"/>
      </w:tabs>
      <w:ind w:left="-1538" w:hanging="1440"/>
      <w:jc w:val="left"/>
      <w:outlineLvl w:val="7"/>
    </w:pPr>
    <w:rPr>
      <w:b/>
      <w:bCs/>
    </w:rPr>
  </w:style>
  <w:style w:type="paragraph" w:styleId="9">
    <w:name w:val="heading 9"/>
    <w:basedOn w:val="a"/>
    <w:next w:val="a"/>
    <w:link w:val="90"/>
    <w:qFormat/>
    <w:rsid w:val="00B172ED"/>
    <w:pPr>
      <w:tabs>
        <w:tab w:val="num" w:pos="-1394"/>
      </w:tabs>
      <w:spacing w:before="240" w:after="60"/>
      <w:ind w:left="-1394" w:hanging="1584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2 Знак,Level 2 Heading Знак,h2 Знак,Numbered indent 2 Знак,ni2 Знак,Hanging 2 Indent Знак,numbered indent 2 Знак"/>
    <w:basedOn w:val="a0"/>
    <w:link w:val="2"/>
    <w:uiPriority w:val="9"/>
    <w:rsid w:val="008F696E"/>
    <w:rPr>
      <w:rFonts w:ascii="Times New Roman" w:eastAsiaTheme="majorEastAsia" w:hAnsi="Times New Roman" w:cstheme="majorBidi"/>
      <w:b/>
      <w:bCs/>
      <w:noProof/>
      <w:color w:val="000000" w:themeColor="text1"/>
      <w:sz w:val="32"/>
      <w:szCs w:val="26"/>
      <w:lang w:val="ru-RU" w:eastAsia="ru-RU"/>
    </w:rPr>
  </w:style>
  <w:style w:type="character" w:customStyle="1" w:styleId="10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basedOn w:val="a0"/>
    <w:link w:val="1"/>
    <w:uiPriority w:val="9"/>
    <w:rsid w:val="008F696E"/>
    <w:rPr>
      <w:rFonts w:ascii="Times New Roman" w:eastAsiaTheme="majorEastAsia" w:hAnsi="Times New Roman" w:cstheme="majorBidi"/>
      <w:b/>
      <w:bCs/>
      <w:noProof/>
      <w:color w:val="000000" w:themeColor="text1"/>
      <w:sz w:val="32"/>
      <w:szCs w:val="28"/>
      <w:lang w:val="ru-RU" w:eastAsia="ru-RU"/>
    </w:rPr>
  </w:style>
  <w:style w:type="character" w:customStyle="1" w:styleId="30">
    <w:name w:val="Заголовок 3 Знак"/>
    <w:aliases w:val="h3 Знак,3 Знак,Заголовок 3_Устав Знак,Gliederung3 Знак"/>
    <w:basedOn w:val="a0"/>
    <w:link w:val="3"/>
    <w:uiPriority w:val="9"/>
    <w:rsid w:val="00B172E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172E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B172E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rsid w:val="00B172E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rsid w:val="00B172ED"/>
    <w:rPr>
      <w:rFonts w:ascii="Times New Roman" w:eastAsia="Times New Roman" w:hAnsi="Times New Roman" w:cs="Times New Roman"/>
      <w:b/>
      <w:bCs/>
      <w:noProof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B172ED"/>
    <w:rPr>
      <w:rFonts w:ascii="Times New Roman" w:eastAsia="Times New Roman" w:hAnsi="Times New Roman" w:cs="Times New Roman"/>
      <w:b/>
      <w:bCs/>
      <w:noProof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B172ED"/>
    <w:rPr>
      <w:rFonts w:ascii="Times New Roman" w:eastAsia="Times New Roman" w:hAnsi="Times New Roman" w:cs="Times New Roman"/>
      <w:b/>
      <w:bCs/>
      <w:i/>
      <w:iCs/>
      <w:noProof/>
      <w:sz w:val="18"/>
      <w:szCs w:val="18"/>
      <w:lang w:val="ru-RU" w:eastAsia="ru-RU"/>
    </w:rPr>
  </w:style>
  <w:style w:type="paragraph" w:styleId="a3">
    <w:name w:val="footer"/>
    <w:basedOn w:val="a"/>
    <w:link w:val="a4"/>
    <w:uiPriority w:val="99"/>
    <w:rsid w:val="00B172ED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172ED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paragraph" w:customStyle="1" w:styleId="a5">
    <w:name w:val="Текст в таблице"/>
    <w:basedOn w:val="a"/>
    <w:uiPriority w:val="99"/>
    <w:rsid w:val="00B172ED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6">
    <w:name w:val="Код документа"/>
    <w:rsid w:val="00B172ED"/>
    <w:pPr>
      <w:spacing w:before="120" w:after="0" w:line="240" w:lineRule="auto"/>
      <w:jc w:val="center"/>
    </w:pPr>
    <w:rPr>
      <w:rFonts w:ascii="Arial" w:eastAsia="Times New Roman" w:hAnsi="Arial" w:cs="Arial"/>
      <w:caps/>
      <w:noProof/>
      <w:sz w:val="24"/>
      <w:szCs w:val="24"/>
      <w:lang w:val="ru-RU" w:eastAsia="ru-RU"/>
    </w:rPr>
  </w:style>
  <w:style w:type="character" w:styleId="a7">
    <w:name w:val="page number"/>
    <w:basedOn w:val="a0"/>
    <w:uiPriority w:val="99"/>
    <w:rsid w:val="00B172ED"/>
  </w:style>
  <w:style w:type="paragraph" w:styleId="91">
    <w:name w:val="toc 9"/>
    <w:basedOn w:val="a"/>
    <w:next w:val="a"/>
    <w:autoRedefine/>
    <w:semiHidden/>
    <w:rsid w:val="00B172ED"/>
    <w:pPr>
      <w:ind w:left="1920"/>
      <w:jc w:val="left"/>
    </w:pPr>
    <w:rPr>
      <w:sz w:val="18"/>
      <w:szCs w:val="18"/>
    </w:rPr>
  </w:style>
  <w:style w:type="paragraph" w:styleId="a8">
    <w:name w:val="Body Text"/>
    <w:basedOn w:val="a"/>
    <w:link w:val="a9"/>
    <w:rsid w:val="00B172ED"/>
  </w:style>
  <w:style w:type="character" w:customStyle="1" w:styleId="a9">
    <w:name w:val="Основной текст Знак"/>
    <w:basedOn w:val="a0"/>
    <w:link w:val="a8"/>
    <w:rsid w:val="00B172ED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character" w:customStyle="1" w:styleId="Info">
    <w:name w:val="Info"/>
    <w:uiPriority w:val="99"/>
    <w:rsid w:val="00B172ED"/>
    <w:rPr>
      <w:i/>
      <w:color w:val="0000FF"/>
    </w:rPr>
  </w:style>
  <w:style w:type="paragraph" w:customStyle="1" w:styleId="-1">
    <w:name w:val="ОснТекст-Список1"/>
    <w:basedOn w:val="a"/>
    <w:qFormat/>
    <w:rsid w:val="00B172ED"/>
    <w:pPr>
      <w:keepLines/>
      <w:numPr>
        <w:numId w:val="11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character" w:styleId="aa">
    <w:name w:val="Hyperlink"/>
    <w:basedOn w:val="a0"/>
    <w:uiPriority w:val="99"/>
    <w:unhideWhenUsed/>
    <w:rsid w:val="0006049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60614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8F696E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noProof w:val="0"/>
      <w:color w:val="2E74B5" w:themeColor="accent1" w:themeShade="BF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8F69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696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F696E"/>
    <w:pPr>
      <w:spacing w:after="100"/>
      <w:ind w:left="480"/>
    </w:pPr>
  </w:style>
  <w:style w:type="paragraph" w:styleId="ad">
    <w:name w:val="header"/>
    <w:basedOn w:val="a"/>
    <w:link w:val="ae"/>
    <w:uiPriority w:val="99"/>
    <w:unhideWhenUsed/>
    <w:rsid w:val="0007629F"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7629F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table" w:styleId="af">
    <w:name w:val="Table Grid"/>
    <w:basedOn w:val="a1"/>
    <w:uiPriority w:val="39"/>
    <w:rsid w:val="0033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C28E9-38DA-4FCA-B367-29390A985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16</Pages>
  <Words>2657</Words>
  <Characters>15146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Ульянов</dc:creator>
  <cp:keywords/>
  <dc:description/>
  <cp:lastModifiedBy>Николай Ульянов</cp:lastModifiedBy>
  <cp:revision>1</cp:revision>
  <dcterms:created xsi:type="dcterms:W3CDTF">2023-04-14T08:47:00Z</dcterms:created>
  <dcterms:modified xsi:type="dcterms:W3CDTF">2023-06-14T00:34:00Z</dcterms:modified>
</cp:coreProperties>
</file>